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79033" w14:textId="77777777" w:rsidR="002A0FFE" w:rsidRPr="00084655" w:rsidRDefault="002A0FFE" w:rsidP="002A0FFE">
      <w:pPr>
        <w:rPr>
          <w:sz w:val="82"/>
        </w:rPr>
      </w:pPr>
    </w:p>
    <w:p w14:paraId="0493BF76" w14:textId="77777777" w:rsidR="002A0FFE" w:rsidRPr="004D7992" w:rsidRDefault="004D7992" w:rsidP="002A0FFE">
      <w:r>
        <w:rPr>
          <w:noProof/>
          <w:lang w:val="en-US"/>
        </w:rPr>
        <w:drawing>
          <wp:inline distT="0" distB="0" distL="0" distR="0" wp14:anchorId="6D3393CF" wp14:editId="6EBA5240">
            <wp:extent cx="2976880" cy="1757680"/>
            <wp:effectExtent l="25400" t="0" r="0" b="0"/>
            <wp:docPr id="1" name="Picture 10" descr=":::Plots and Graphs and Screenshots:SPECCHIO Icon:SPECCHIO_Icon_High_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s and Graphs and Screenshots:SPECCHIO Icon:SPECCHIO_Icon_High_Res.jpg"/>
                    <pic:cNvPicPr>
                      <a:picLocks noChangeAspect="1" noChangeArrowheads="1"/>
                    </pic:cNvPicPr>
                  </pic:nvPicPr>
                  <pic:blipFill>
                    <a:blip r:embed="rId10"/>
                    <a:srcRect/>
                    <a:stretch>
                      <a:fillRect/>
                    </a:stretch>
                  </pic:blipFill>
                  <pic:spPr bwMode="auto">
                    <a:xfrm>
                      <a:off x="0" y="0"/>
                      <a:ext cx="2976880" cy="1757680"/>
                    </a:xfrm>
                    <a:prstGeom prst="rect">
                      <a:avLst/>
                    </a:prstGeom>
                    <a:noFill/>
                    <a:ln w="9525">
                      <a:noFill/>
                      <a:miter lim="800000"/>
                      <a:headEnd/>
                      <a:tailEnd/>
                    </a:ln>
                  </pic:spPr>
                </pic:pic>
              </a:graphicData>
            </a:graphic>
          </wp:inline>
        </w:drawing>
      </w:r>
      <w:r w:rsidR="00BB2F07" w:rsidRPr="004D7992">
        <w:fldChar w:fldCharType="begin"/>
      </w:r>
      <w:r w:rsidR="00567E0A">
        <w:instrText>SET</w:instrText>
      </w:r>
      <w:r w:rsidR="002A0FFE" w:rsidRPr="004D7992">
        <w:instrText xml:space="preserve"> project </w:instrText>
      </w:r>
      <w:r w:rsidR="00BB2F07" w:rsidRPr="004D7992">
        <w:fldChar w:fldCharType="begin"/>
      </w:r>
      <w:r w:rsidR="009E32F3" w:rsidRPr="004D7992">
        <w:instrText xml:space="preserve"> </w:instrText>
      </w:r>
      <w:r w:rsidR="00567E0A">
        <w:instrText>FILLIN</w:instrText>
      </w:r>
      <w:r w:rsidR="009E32F3" w:rsidRPr="004D7992">
        <w:instrText xml:space="preserve"> "Project Name (e.g. Cougar)" \* CHARFORMAT </w:instrText>
      </w:r>
      <w:r w:rsidR="00BB2F07" w:rsidRPr="004D7992">
        <w:fldChar w:fldCharType="separate"/>
      </w:r>
      <w:r w:rsidR="00497D71">
        <w:instrText>SPECCHIO</w:instrText>
      </w:r>
      <w:r w:rsidR="00BB2F07" w:rsidRPr="004D7992">
        <w:fldChar w:fldCharType="end"/>
      </w:r>
      <w:r w:rsidR="00BB2F07" w:rsidRPr="004D7992">
        <w:fldChar w:fldCharType="separate"/>
      </w:r>
      <w:bookmarkStart w:id="0" w:name="project"/>
      <w:r w:rsidR="00497D71">
        <w:rPr>
          <w:noProof/>
        </w:rPr>
        <w:t>SPECCHIO</w:t>
      </w:r>
      <w:bookmarkEnd w:id="0"/>
      <w:r w:rsidR="00BB2F07" w:rsidRPr="004D7992">
        <w:fldChar w:fldCharType="end"/>
      </w:r>
      <w:r w:rsidR="00BB2F07" w:rsidRPr="004D7992">
        <w:fldChar w:fldCharType="begin"/>
      </w:r>
      <w:r w:rsidR="00567E0A">
        <w:instrText>SET</w:instrText>
      </w:r>
      <w:r w:rsidR="002A0FFE" w:rsidRPr="004D7992">
        <w:instrText xml:space="preserve"> partproject </w:instrText>
      </w:r>
      <w:r w:rsidR="00BB2F07" w:rsidRPr="004D7992">
        <w:fldChar w:fldCharType="begin"/>
      </w:r>
      <w:r w:rsidR="002A0FFE" w:rsidRPr="004D7992">
        <w:instrText xml:space="preserve"> </w:instrText>
      </w:r>
      <w:r w:rsidR="00567E0A">
        <w:instrText>FILLIN</w:instrText>
      </w:r>
      <w:r w:rsidR="002A0FFE" w:rsidRPr="004D7992">
        <w:instrText xml:space="preserve"> "Part Project Name (if appropriate)" \* CHARFORMAT </w:instrText>
      </w:r>
      <w:r w:rsidR="00BB2F07" w:rsidRPr="004D7992">
        <w:fldChar w:fldCharType="end"/>
      </w:r>
      <w:r w:rsidR="00BB2F07" w:rsidRPr="004D7992">
        <w:fldChar w:fldCharType="separate"/>
      </w:r>
      <w:bookmarkStart w:id="1" w:name="partproject"/>
      <w:bookmarkEnd w:id="1"/>
      <w:r w:rsidR="00497D71">
        <w:rPr>
          <w:noProof/>
        </w:rPr>
        <w:t xml:space="preserve"> </w:t>
      </w:r>
      <w:r w:rsidR="00BB2F07" w:rsidRPr="004D7992">
        <w:fldChar w:fldCharType="end"/>
      </w:r>
    </w:p>
    <w:p w14:paraId="3324B78F" w14:textId="77777777" w:rsidR="002A0FFE" w:rsidRPr="004D7992" w:rsidRDefault="00A23B58">
      <w:pPr>
        <w:pStyle w:val="Title"/>
        <w:suppressAutoHyphens/>
        <w:spacing w:before="960"/>
        <w:rPr>
          <w:sz w:val="24"/>
        </w:rPr>
      </w:pPr>
      <w:r>
        <w:t>Release Notes</w:t>
      </w:r>
    </w:p>
    <w:p w14:paraId="22A2AA70" w14:textId="77777777" w:rsidR="002A0FFE" w:rsidRPr="004D7992" w:rsidRDefault="00BB2F07">
      <w:pPr>
        <w:pStyle w:val="UnterTitel"/>
        <w:spacing w:after="1200"/>
        <w:rPr>
          <w:sz w:val="24"/>
        </w:rPr>
      </w:pPr>
      <w:r w:rsidRPr="004D7992">
        <w:rPr>
          <w:sz w:val="24"/>
        </w:rPr>
        <w:fldChar w:fldCharType="begin"/>
      </w:r>
      <w:r w:rsidR="002A0FFE" w:rsidRPr="004D7992">
        <w:rPr>
          <w:sz w:val="24"/>
        </w:rPr>
        <w:instrText xml:space="preserve"> </w:instrText>
      </w:r>
      <w:r w:rsidR="00567E0A">
        <w:rPr>
          <w:sz w:val="24"/>
        </w:rPr>
        <w:instrText>SET</w:instrText>
      </w:r>
      <w:r w:rsidR="002A0FFE" w:rsidRPr="004D7992">
        <w:rPr>
          <w:sz w:val="24"/>
        </w:rPr>
        <w:instrText xml:space="preserve"> DOC_SUBJECT  \* MERGEFORMAT </w:instrText>
      </w:r>
      <w:r w:rsidRPr="004D7992">
        <w:rPr>
          <w:sz w:val="24"/>
        </w:rPr>
        <w:fldChar w:fldCharType="end"/>
      </w:r>
    </w:p>
    <w:p w14:paraId="55715B16" w14:textId="77777777" w:rsidR="002A0FFE" w:rsidRPr="00084655" w:rsidRDefault="002A0FFE" w:rsidP="00306258">
      <w:pPr>
        <w:pStyle w:val="Version"/>
        <w:tabs>
          <w:tab w:val="clear" w:pos="1701"/>
        </w:tabs>
        <w:ind w:left="1701" w:hanging="1701"/>
        <w:outlineLvl w:val="0"/>
      </w:pPr>
      <w:r w:rsidRPr="00084655">
        <w:t xml:space="preserve">Version: </w:t>
      </w:r>
      <w:r w:rsidRPr="00084655">
        <w:tab/>
      </w:r>
      <w:r w:rsidR="00BB2F07">
        <w:fldChar w:fldCharType="begin"/>
      </w:r>
      <w:r w:rsidR="00A602D5">
        <w:instrText>REF VQS</w:instrText>
      </w:r>
      <w:r w:rsidR="00BB2F07">
        <w:fldChar w:fldCharType="separate"/>
      </w:r>
      <w:r w:rsidR="00497D71">
        <w:rPr>
          <w:noProof/>
        </w:rPr>
        <w:t>3.3.0.0 Beta Build 279</w:t>
      </w:r>
      <w:r w:rsidR="00BB2F07">
        <w:rPr>
          <w:noProof/>
        </w:rPr>
        <w:fldChar w:fldCharType="end"/>
      </w:r>
      <w:r w:rsidR="00BB2F07" w:rsidRPr="00084655">
        <w:fldChar w:fldCharType="begin"/>
      </w:r>
      <w:r w:rsidR="00567E0A">
        <w:instrText>SET</w:instrText>
      </w:r>
      <w:r w:rsidRPr="00084655">
        <w:instrText xml:space="preserve"> VQS </w:instrText>
      </w:r>
      <w:r w:rsidR="00BB2F07">
        <w:fldChar w:fldCharType="begin"/>
      </w:r>
      <w:r w:rsidR="00567E0A">
        <w:instrText>FILLIN</w:instrText>
      </w:r>
      <w:r w:rsidR="00734122">
        <w:instrText xml:space="preserve"> "Version (e.g. 1.0)"</w:instrText>
      </w:r>
      <w:r w:rsidR="00BB2F07">
        <w:fldChar w:fldCharType="separate"/>
      </w:r>
      <w:r w:rsidR="00497D71">
        <w:instrText>3.3.0.0</w:instrText>
      </w:r>
      <w:r w:rsidR="00BB2F07">
        <w:fldChar w:fldCharType="end"/>
      </w:r>
      <w:r w:rsidR="00BB2F07" w:rsidRPr="00084655">
        <w:fldChar w:fldCharType="separate"/>
      </w:r>
      <w:bookmarkStart w:id="2" w:name="VQS"/>
      <w:r w:rsidR="00497D71">
        <w:rPr>
          <w:noProof/>
        </w:rPr>
        <w:t>3.3.0.0</w:t>
      </w:r>
      <w:bookmarkEnd w:id="2"/>
      <w:r w:rsidR="00BB2F07" w:rsidRPr="00084655">
        <w:fldChar w:fldCharType="end"/>
      </w:r>
    </w:p>
    <w:p w14:paraId="78C03102" w14:textId="77777777" w:rsidR="00C92C06" w:rsidRPr="00084655" w:rsidRDefault="002A0FFE" w:rsidP="00C92C06">
      <w:pPr>
        <w:pStyle w:val="Version"/>
        <w:tabs>
          <w:tab w:val="clear" w:pos="1701"/>
        </w:tabs>
        <w:ind w:left="1701" w:hanging="1701"/>
      </w:pPr>
      <w:r w:rsidRPr="00084655">
        <w:t xml:space="preserve">Date: </w:t>
      </w:r>
      <w:r w:rsidRPr="00084655">
        <w:tab/>
      </w:r>
      <w:r w:rsidR="00BB2F07" w:rsidRPr="00084655">
        <w:fldChar w:fldCharType="begin"/>
      </w:r>
      <w:r w:rsidR="00567E0A">
        <w:instrText>SET</w:instrText>
      </w:r>
      <w:r w:rsidRPr="00084655">
        <w:instrText xml:space="preserve"> DD </w:instrText>
      </w:r>
      <w:r w:rsidR="00BB2F07">
        <w:fldChar w:fldCharType="begin"/>
      </w:r>
      <w:r w:rsidR="00567E0A">
        <w:instrText>FILLIN</w:instrText>
      </w:r>
      <w:r w:rsidR="00734122">
        <w:instrText xml:space="preserve"> "Date (dd.mm.yyyy)”</w:instrText>
      </w:r>
      <w:r w:rsidR="00BB2F07">
        <w:fldChar w:fldCharType="separate"/>
      </w:r>
      <w:r w:rsidR="00497D71">
        <w:instrText>16.09.2017</w:instrText>
      </w:r>
      <w:r w:rsidR="00BB2F07">
        <w:fldChar w:fldCharType="end"/>
      </w:r>
      <w:r w:rsidR="00BB2F07" w:rsidRPr="00084655">
        <w:fldChar w:fldCharType="separate"/>
      </w:r>
      <w:bookmarkStart w:id="3" w:name="DATE"/>
      <w:bookmarkStart w:id="4" w:name="DD"/>
      <w:r w:rsidR="00497D71">
        <w:rPr>
          <w:noProof/>
        </w:rPr>
        <w:t>16.09.2017</w:t>
      </w:r>
      <w:bookmarkEnd w:id="3"/>
      <w:bookmarkEnd w:id="4"/>
      <w:r w:rsidR="00BB2F07" w:rsidRPr="00084655">
        <w:fldChar w:fldCharType="end"/>
      </w:r>
      <w:r w:rsidR="00BB2F07">
        <w:fldChar w:fldCharType="begin"/>
      </w:r>
      <w:r w:rsidR="00A602D5">
        <w:instrText>REF DD</w:instrText>
      </w:r>
      <w:r w:rsidR="00BB2F07">
        <w:fldChar w:fldCharType="separate"/>
      </w:r>
      <w:r w:rsidR="00497D71">
        <w:rPr>
          <w:noProof/>
        </w:rPr>
        <w:t>16.09.2017</w:t>
      </w:r>
      <w:r w:rsidR="00BB2F07">
        <w:rPr>
          <w:noProof/>
        </w:rPr>
        <w:fldChar w:fldCharType="end"/>
      </w:r>
      <w:r w:rsidR="00C92C06" w:rsidRPr="00C92C06">
        <w:t xml:space="preserve"> </w:t>
      </w:r>
    </w:p>
    <w:p w14:paraId="002507A7" w14:textId="77777777" w:rsidR="00C92C06" w:rsidRPr="00084655" w:rsidRDefault="00C92C06" w:rsidP="00C92C06">
      <w:pPr>
        <w:pStyle w:val="Version"/>
        <w:tabs>
          <w:tab w:val="clear" w:pos="1701"/>
        </w:tabs>
        <w:ind w:left="1701" w:hanging="1701"/>
      </w:pPr>
      <w:r w:rsidRPr="00084655">
        <w:t>Status:</w:t>
      </w:r>
      <w:r w:rsidRPr="00084655">
        <w:tab/>
      </w:r>
      <w:r w:rsidRPr="00084655">
        <w:fldChar w:fldCharType="begin"/>
      </w:r>
      <w:r>
        <w:instrText>SET</w:instrText>
      </w:r>
      <w:r w:rsidRPr="00084655">
        <w:instrText xml:space="preserve"> SQS </w:instrText>
      </w:r>
      <w:r>
        <w:fldChar w:fldCharType="begin"/>
      </w:r>
      <w:r>
        <w:instrText>FILLIN "Status (Draft, Valid, Approved)"</w:instrText>
      </w:r>
      <w:r>
        <w:fldChar w:fldCharType="separate"/>
      </w:r>
      <w:r w:rsidR="00497D71">
        <w:instrText>Approved</w:instrText>
      </w:r>
      <w:r>
        <w:fldChar w:fldCharType="end"/>
      </w:r>
      <w:r w:rsidRPr="00084655">
        <w:fldChar w:fldCharType="separate"/>
      </w:r>
      <w:bookmarkStart w:id="5" w:name="SQS"/>
      <w:r w:rsidR="00497D71">
        <w:rPr>
          <w:noProof/>
        </w:rPr>
        <w:t>Approved</w:t>
      </w:r>
      <w:bookmarkEnd w:id="5"/>
      <w:r w:rsidRPr="00084655">
        <w:fldChar w:fldCharType="end"/>
      </w:r>
      <w:fldSimple w:instr="REF SQS  \* MERGEFORMAT ">
        <w:r w:rsidR="00497D71">
          <w:rPr>
            <w:noProof/>
          </w:rPr>
          <w:t>Approved</w:t>
        </w:r>
      </w:fldSimple>
      <w:r w:rsidRPr="00C92C06">
        <w:t xml:space="preserve"> </w:t>
      </w:r>
    </w:p>
    <w:p w14:paraId="27A330C4" w14:textId="77777777" w:rsidR="00C92C06" w:rsidRPr="00084655" w:rsidRDefault="00C92C06" w:rsidP="00C92C06">
      <w:pPr>
        <w:pStyle w:val="Version"/>
        <w:tabs>
          <w:tab w:val="clear" w:pos="1701"/>
        </w:tabs>
        <w:ind w:left="1701" w:hanging="1701"/>
      </w:pPr>
      <w:r w:rsidRPr="00084655">
        <w:t>Author</w:t>
      </w:r>
      <w:r>
        <w:t>s</w:t>
      </w:r>
      <w:r w:rsidRPr="00084655">
        <w:t>:</w:t>
      </w:r>
      <w:r w:rsidRPr="00084655">
        <w:tab/>
      </w:r>
      <w:r w:rsidRPr="00084655">
        <w:fldChar w:fldCharType="begin"/>
      </w:r>
      <w:r>
        <w:instrText>SET</w:instrText>
      </w:r>
      <w:r w:rsidRPr="00084655">
        <w:instrText xml:space="preserve"> DOC_AUTHOR </w:instrText>
      </w:r>
      <w:r>
        <w:fldChar w:fldCharType="begin"/>
      </w:r>
      <w:r>
        <w:instrText>FILLIN "Author (e.g. F. Test, Organisation 'X')"</w:instrText>
      </w:r>
      <w:r>
        <w:fldChar w:fldCharType="separate"/>
      </w:r>
      <w:r w:rsidR="00497D71">
        <w:instrText>P. Roberts &amp; N. Sheppard (Intersect), A. Hueni (UZH)</w:instrText>
      </w:r>
      <w:r>
        <w:fldChar w:fldCharType="end"/>
      </w:r>
      <w:r w:rsidRPr="00084655">
        <w:fldChar w:fldCharType="separate"/>
      </w:r>
      <w:bookmarkStart w:id="6" w:name="DOC_AUTHOR"/>
      <w:r w:rsidR="00497D71">
        <w:rPr>
          <w:noProof/>
        </w:rPr>
        <w:t>P. Roberts &amp; N. Sheppard (Intersect), A. Hueni (UZH)</w:t>
      </w:r>
      <w:bookmarkEnd w:id="6"/>
      <w:r w:rsidRPr="00084655">
        <w:fldChar w:fldCharType="end"/>
      </w:r>
      <w:fldSimple w:instr="REF DOC_AUTHOR  \* MERGEFORMAT ">
        <w:r w:rsidR="00497D71">
          <w:rPr>
            <w:noProof/>
          </w:rPr>
          <w:t>P. Roberts &amp; N. Sheppard (Intersect), A. Hueni (UZH)</w:t>
        </w:r>
      </w:fldSimple>
    </w:p>
    <w:p w14:paraId="3A92914B" w14:textId="77777777" w:rsidR="002A0FFE" w:rsidRPr="00084655" w:rsidRDefault="002A0FFE">
      <w:pPr>
        <w:pStyle w:val="Version"/>
        <w:tabs>
          <w:tab w:val="clear" w:pos="1701"/>
        </w:tabs>
        <w:ind w:left="1701" w:hanging="1701"/>
      </w:pPr>
      <w:r w:rsidRPr="00084655">
        <w:t>File:</w:t>
      </w:r>
      <w:r w:rsidRPr="00084655">
        <w:tab/>
      </w:r>
      <w:r w:rsidR="00BB2F07" w:rsidRPr="00084655">
        <w:fldChar w:fldCharType="begin"/>
      </w:r>
      <w:r w:rsidR="00567E0A">
        <w:instrText>SET</w:instrText>
      </w:r>
      <w:r w:rsidRPr="00084655">
        <w:instrText xml:space="preserve"> PFAD </w:instrText>
      </w:r>
      <w:r w:rsidR="00BB2F07" w:rsidRPr="00084655">
        <w:fldChar w:fldCharType="end"/>
      </w:r>
      <w:r w:rsidR="00BB2F07">
        <w:fldChar w:fldCharType="begin"/>
      </w:r>
      <w:r w:rsidR="00567E0A">
        <w:instrText>FILENAME</w:instrText>
      </w:r>
      <w:r w:rsidR="00734122">
        <w:instrText xml:space="preserve"> </w:instrText>
      </w:r>
      <w:r w:rsidR="00BB2F07">
        <w:fldChar w:fldCharType="separate"/>
      </w:r>
      <w:r w:rsidR="00497D71">
        <w:rPr>
          <w:noProof/>
        </w:rPr>
        <w:t>SPECCHIO_ReleaseNotes.docx</w:t>
      </w:r>
      <w:r w:rsidR="00BB2F07">
        <w:rPr>
          <w:noProof/>
        </w:rPr>
        <w:fldChar w:fldCharType="end"/>
      </w:r>
    </w:p>
    <w:p w14:paraId="23DCB40D" w14:textId="77777777" w:rsidR="002A0FFE" w:rsidRPr="00084655" w:rsidRDefault="002A0FFE">
      <w:pPr>
        <w:pStyle w:val="Version"/>
        <w:tabs>
          <w:tab w:val="clear" w:pos="1701"/>
        </w:tabs>
        <w:ind w:left="1701" w:hanging="1701"/>
      </w:pPr>
      <w:r w:rsidRPr="00084655">
        <w:t>Pages:</w:t>
      </w:r>
      <w:r w:rsidRPr="00084655">
        <w:tab/>
      </w:r>
      <w:r w:rsidR="00BB2F07">
        <w:fldChar w:fldCharType="begin"/>
      </w:r>
      <w:r w:rsidR="00567E0A">
        <w:instrText>NUMPAGES</w:instrText>
      </w:r>
      <w:r w:rsidR="00734122">
        <w:instrText xml:space="preserve"> </w:instrText>
      </w:r>
      <w:r w:rsidR="00BB2F07">
        <w:fldChar w:fldCharType="separate"/>
      </w:r>
      <w:r w:rsidR="00497D71">
        <w:rPr>
          <w:noProof/>
        </w:rPr>
        <w:t>14</w:t>
      </w:r>
      <w:r w:rsidR="00BB2F07">
        <w:rPr>
          <w:noProof/>
        </w:rPr>
        <w:fldChar w:fldCharType="end"/>
      </w:r>
    </w:p>
    <w:p w14:paraId="64F42D56" w14:textId="77777777" w:rsidR="002A0FFE" w:rsidRPr="00084655" w:rsidRDefault="002A0FFE">
      <w:pPr>
        <w:pStyle w:val="Version"/>
        <w:tabs>
          <w:tab w:val="clear" w:pos="1701"/>
        </w:tabs>
      </w:pPr>
    </w:p>
    <w:p w14:paraId="067C3B8D" w14:textId="77777777" w:rsidR="002A0FFE" w:rsidRPr="00084655" w:rsidRDefault="002A0FFE">
      <w:pPr>
        <w:pStyle w:val="Version"/>
        <w:tabs>
          <w:tab w:val="clear" w:pos="1701"/>
        </w:tabs>
        <w:ind w:left="1701" w:hanging="1701"/>
      </w:pPr>
      <w:r w:rsidRPr="00084655">
        <w:t>Classification:</w:t>
      </w:r>
      <w:r w:rsidRPr="00084655">
        <w:tab/>
      </w:r>
      <w:r w:rsidR="00BB2F07" w:rsidRPr="00084655">
        <w:fldChar w:fldCharType="begin"/>
      </w:r>
      <w:r w:rsidR="00567E0A">
        <w:instrText>SET</w:instrText>
      </w:r>
      <w:r w:rsidRPr="00084655">
        <w:instrText xml:space="preserve"> CLASSIFICATION </w:instrText>
      </w:r>
      <w:r w:rsidR="00BB2F07" w:rsidRPr="00084655">
        <w:fldChar w:fldCharType="end"/>
      </w:r>
    </w:p>
    <w:p w14:paraId="670534A3" w14:textId="77777777" w:rsidR="002A0FFE" w:rsidRPr="00084655" w:rsidRDefault="002A0FFE">
      <w:pPr>
        <w:pStyle w:val="Version"/>
        <w:tabs>
          <w:tab w:val="clear" w:pos="1701"/>
        </w:tabs>
        <w:ind w:left="1701" w:hanging="1701"/>
      </w:pPr>
      <w:r w:rsidRPr="00084655">
        <w:t>Distribution:</w:t>
      </w:r>
      <w:r w:rsidRPr="00084655">
        <w:tab/>
      </w:r>
      <w:r w:rsidR="00BB2F07" w:rsidRPr="00084655">
        <w:fldChar w:fldCharType="begin"/>
      </w:r>
      <w:r w:rsidR="00567E0A">
        <w:instrText>SET</w:instrText>
      </w:r>
      <w:r w:rsidRPr="00084655">
        <w:instrText xml:space="preserve"> DISTRIBUTION  </w:instrText>
      </w:r>
      <w:r w:rsidR="00BB2F07">
        <w:fldChar w:fldCharType="begin"/>
      </w:r>
      <w:r w:rsidR="00567E0A">
        <w:instrText>FILLIN</w:instrText>
      </w:r>
      <w:r w:rsidR="00734122">
        <w:instrText xml:space="preserve"> "Distribution list"</w:instrText>
      </w:r>
      <w:r w:rsidR="00BB2F07">
        <w:fldChar w:fldCharType="separate"/>
      </w:r>
      <w:r w:rsidR="00497D71">
        <w:instrText>SPECCHIO Users</w:instrText>
      </w:r>
      <w:r w:rsidR="00BB2F07">
        <w:fldChar w:fldCharType="end"/>
      </w:r>
      <w:r w:rsidR="00BB2F07" w:rsidRPr="00084655">
        <w:fldChar w:fldCharType="separate"/>
      </w:r>
      <w:bookmarkStart w:id="7" w:name="DISTRIBUTION"/>
      <w:r w:rsidR="00497D71">
        <w:rPr>
          <w:noProof/>
        </w:rPr>
        <w:t>SPECCHIO Users</w:t>
      </w:r>
      <w:bookmarkEnd w:id="7"/>
      <w:r w:rsidR="00BB2F07" w:rsidRPr="00084655">
        <w:fldChar w:fldCharType="end"/>
      </w:r>
      <w:fldSimple w:instr="REF DISTRIBUTION  \* MERGEFORMAT ">
        <w:r w:rsidR="00497D71">
          <w:rPr>
            <w:noProof/>
          </w:rPr>
          <w:t>SPECCHIO Users</w:t>
        </w:r>
      </w:fldSimple>
    </w:p>
    <w:p w14:paraId="4DC135B1" w14:textId="77777777" w:rsidR="00522234" w:rsidRDefault="002A0FFE" w:rsidP="00522234">
      <w:pPr>
        <w:pStyle w:val="Version"/>
        <w:ind w:left="1701" w:hanging="1701"/>
      </w:pPr>
      <w:r w:rsidRPr="00084655">
        <w:tab/>
      </w:r>
      <w:r w:rsidRPr="00084655">
        <w:tab/>
      </w:r>
    </w:p>
    <w:p w14:paraId="0835B766" w14:textId="77777777" w:rsidR="00522234" w:rsidRDefault="00522234" w:rsidP="00522234">
      <w:pPr>
        <w:pStyle w:val="Version"/>
        <w:ind w:left="1701" w:hanging="1701"/>
      </w:pPr>
    </w:p>
    <w:p w14:paraId="0FC96D58" w14:textId="77777777" w:rsidR="00522234" w:rsidRDefault="00522234" w:rsidP="00522234">
      <w:pPr>
        <w:pStyle w:val="Version"/>
        <w:ind w:left="1701" w:hanging="1701"/>
      </w:pPr>
    </w:p>
    <w:p w14:paraId="3D747FAB" w14:textId="77777777" w:rsidR="00522234" w:rsidRDefault="00522234" w:rsidP="00522234">
      <w:pPr>
        <w:pStyle w:val="Version"/>
        <w:ind w:left="1701" w:hanging="1701"/>
      </w:pPr>
    </w:p>
    <w:p w14:paraId="39528D87" w14:textId="77777777" w:rsidR="00522234" w:rsidRDefault="00522234" w:rsidP="00522234">
      <w:pPr>
        <w:pStyle w:val="Version"/>
        <w:ind w:left="1701" w:hanging="1701"/>
      </w:pPr>
    </w:p>
    <w:p w14:paraId="2F0C35AE" w14:textId="77777777" w:rsidR="00522234" w:rsidRDefault="00522234" w:rsidP="00871DD0">
      <w:pPr>
        <w:pStyle w:val="Version"/>
      </w:pPr>
    </w:p>
    <w:p w14:paraId="0274328D" w14:textId="77777777" w:rsidR="002A0FFE" w:rsidRPr="00084655" w:rsidRDefault="00871DD0" w:rsidP="00522234">
      <w:pPr>
        <w:pStyle w:val="Version"/>
        <w:ind w:left="1701" w:hanging="1701"/>
        <w:jc w:val="center"/>
      </w:pPr>
      <w:r>
        <w:rPr>
          <w:noProof/>
          <w:lang w:val="en-US"/>
        </w:rPr>
        <w:drawing>
          <wp:inline distT="0" distB="0" distL="0" distR="0" wp14:anchorId="7CF24A5F" wp14:editId="761C18B7">
            <wp:extent cx="1422922" cy="558800"/>
            <wp:effectExtent l="25400" t="0" r="0" b="0"/>
            <wp:docPr id="115" name="Picture 7" descr="::::RSL_logo_n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L_logo_new.pdf"/>
                    <pic:cNvPicPr>
                      <a:picLocks noChangeAspect="1" noChangeArrowheads="1"/>
                    </pic:cNvPicPr>
                  </pic:nvPicPr>
                  <pic:blipFill>
                    <a:blip r:embed="rId11"/>
                    <a:srcRect/>
                    <a:stretch>
                      <a:fillRect/>
                    </a:stretch>
                  </pic:blipFill>
                  <pic:spPr bwMode="auto">
                    <a:xfrm>
                      <a:off x="0" y="0"/>
                      <a:ext cx="1433509" cy="562958"/>
                    </a:xfrm>
                    <a:prstGeom prst="rect">
                      <a:avLst/>
                    </a:prstGeom>
                    <a:noFill/>
                    <a:ln w="9525">
                      <a:noFill/>
                      <a:miter lim="800000"/>
                      <a:headEnd/>
                      <a:tailEnd/>
                    </a:ln>
                  </pic:spPr>
                </pic:pic>
              </a:graphicData>
            </a:graphic>
          </wp:inline>
        </w:drawing>
      </w:r>
    </w:p>
    <w:p w14:paraId="3EC3F2A3" w14:textId="77777777" w:rsidR="002A0FFE" w:rsidRPr="00084655" w:rsidRDefault="002A0FFE" w:rsidP="00306258">
      <w:pPr>
        <w:pStyle w:val="Heading1"/>
        <w:keepNext w:val="0"/>
      </w:pPr>
      <w:bookmarkStart w:id="8" w:name="_Ref157228649"/>
      <w:bookmarkStart w:id="9" w:name="_Toc355280328"/>
      <w:bookmarkStart w:id="10" w:name="_Toc358992519"/>
      <w:r w:rsidRPr="00084655">
        <w:lastRenderedPageBreak/>
        <w:t>Introduction</w:t>
      </w:r>
      <w:bookmarkEnd w:id="8"/>
      <w:bookmarkEnd w:id="9"/>
      <w:bookmarkEnd w:id="10"/>
    </w:p>
    <w:p w14:paraId="7E401F85" w14:textId="77777777" w:rsidR="007B0A47" w:rsidRDefault="006251A9" w:rsidP="00A7583F">
      <w:pPr>
        <w:pStyle w:val="Body"/>
      </w:pPr>
      <w:r>
        <w:t>SPECCHIO is a spectral database combined with user-friendly interface software designed to store spectral data acquired by spectroradio</w:t>
      </w:r>
      <w:r w:rsidR="007B0A47">
        <w:t>meters and associated metadata.</w:t>
      </w:r>
    </w:p>
    <w:p w14:paraId="7D062D05" w14:textId="77777777" w:rsidR="002A0FFE" w:rsidRPr="007B0A47" w:rsidRDefault="006251A9" w:rsidP="00A7583F">
      <w:pPr>
        <w:pStyle w:val="Body"/>
      </w:pPr>
      <w:r>
        <w:t xml:space="preserve">SPECCHIO was </w:t>
      </w:r>
      <w:r w:rsidR="007B0A47">
        <w:t xml:space="preserve">first </w:t>
      </w:r>
      <w:r>
        <w:t xml:space="preserve">developed </w:t>
      </w:r>
      <w:r w:rsidR="00DB5CD4">
        <w:t xml:space="preserve">at the Remote Sensing Labs at the Geography Department, University of Zurich </w:t>
      </w:r>
      <w:r>
        <w:t>to support long term usability and data sharing between researche</w:t>
      </w:r>
      <w:r w:rsidRPr="007B0A47">
        <w:t>rs.</w:t>
      </w:r>
      <w:r w:rsidR="007B0A47" w:rsidRPr="007B0A47">
        <w:t xml:space="preserve"> </w:t>
      </w:r>
      <w:r w:rsidR="007B0A47">
        <w:t xml:space="preserve">It was then </w:t>
      </w:r>
      <w:r w:rsidR="007B0A47" w:rsidRPr="007B0A47">
        <w:t>further enhanced through a project run by the University of Wollongong in 2012/2013. This project was supported by the Australian National Data Service (ANDS). ANDS is supported by the Australian Government through the National Collaborative Research Infrastructure Strategy Program and the Education Investment Fund (EIF) Super Science Initiative.</w:t>
      </w:r>
    </w:p>
    <w:p w14:paraId="70FA14D2" w14:textId="77777777" w:rsidR="002F3529" w:rsidRDefault="00F52044" w:rsidP="00A7583F">
      <w:pPr>
        <w:pStyle w:val="Body"/>
      </w:pPr>
      <w:r>
        <w:t>SPECCHIO</w:t>
      </w:r>
      <w:r w:rsidR="002F3529">
        <w:t xml:space="preserve"> is an Italian word meaning “mirror” or “looking glass”. It can also be used to refer to a table of data or a scoreboard.</w:t>
      </w:r>
    </w:p>
    <w:p w14:paraId="44FDADCE" w14:textId="77777777" w:rsidR="007221BB" w:rsidRDefault="007221BB" w:rsidP="007221BB">
      <w:pPr>
        <w:pStyle w:val="Heading2"/>
      </w:pPr>
      <w:bookmarkStart w:id="11" w:name="_Toc355280329"/>
      <w:bookmarkStart w:id="12" w:name="_Toc358992520"/>
      <w:r>
        <w:t>Document scope</w:t>
      </w:r>
      <w:bookmarkEnd w:id="11"/>
      <w:bookmarkEnd w:id="12"/>
    </w:p>
    <w:p w14:paraId="530198DE" w14:textId="77777777" w:rsidR="007221BB" w:rsidRPr="007221BB" w:rsidRDefault="00F52044" w:rsidP="007221BB">
      <w:pPr>
        <w:pStyle w:val="Body"/>
      </w:pPr>
      <w:r>
        <w:t>SPECCHIO</w:t>
      </w:r>
      <w:r w:rsidR="00DB5CD4">
        <w:t xml:space="preserve"> uses a Client-Server architecture. </w:t>
      </w:r>
      <w:r w:rsidR="007221BB">
        <w:t>This Use</w:t>
      </w:r>
      <w:r w:rsidR="00DB5CD4">
        <w:t>r</w:t>
      </w:r>
      <w:r w:rsidR="007221BB">
        <w:t xml:space="preserve"> Guide </w:t>
      </w:r>
      <w:r w:rsidR="00334CF9">
        <w:t>details</w:t>
      </w:r>
      <w:r w:rsidR="007221BB">
        <w:t xml:space="preserve"> operation of the </w:t>
      </w:r>
      <w:r w:rsidR="00DB5CD4">
        <w:t xml:space="preserve">Client </w:t>
      </w:r>
      <w:r w:rsidR="007221BB">
        <w:t xml:space="preserve">component of </w:t>
      </w:r>
      <w:r>
        <w:t>SPECCHIO</w:t>
      </w:r>
      <w:r w:rsidR="007221BB">
        <w:t xml:space="preserve"> only.</w:t>
      </w:r>
    </w:p>
    <w:p w14:paraId="7F525F1A" w14:textId="77777777" w:rsidR="007221BB" w:rsidRDefault="007221BB" w:rsidP="007221BB">
      <w:pPr>
        <w:pStyle w:val="Heading2"/>
      </w:pPr>
      <w:bookmarkStart w:id="13" w:name="_Toc355280330"/>
      <w:bookmarkStart w:id="14" w:name="_Toc358992521"/>
      <w:r>
        <w:t>Intended audience</w:t>
      </w:r>
      <w:bookmarkEnd w:id="13"/>
      <w:bookmarkEnd w:id="14"/>
    </w:p>
    <w:p w14:paraId="16175C36" w14:textId="77777777" w:rsidR="00DB5CD4" w:rsidRDefault="007221BB" w:rsidP="007221BB">
      <w:pPr>
        <w:pStyle w:val="Body"/>
      </w:pPr>
      <w:r>
        <w:t>This document assumes</w:t>
      </w:r>
      <w:r w:rsidR="00DB5CD4">
        <w:t xml:space="preserve"> that readers are familiar with...</w:t>
      </w:r>
    </w:p>
    <w:p w14:paraId="19394F86" w14:textId="77777777" w:rsidR="007221BB" w:rsidRPr="007221BB" w:rsidRDefault="007221BB" w:rsidP="00DB5CD4">
      <w:pPr>
        <w:pStyle w:val="Bullet"/>
      </w:pPr>
      <w:r>
        <w:t xml:space="preserve">remote sensing and the disciplines and </w:t>
      </w:r>
      <w:r w:rsidR="004B60CF">
        <w:t>processes</w:t>
      </w:r>
      <w:r w:rsidR="00DB5CD4">
        <w:t xml:space="preserve"> related to it.</w:t>
      </w:r>
    </w:p>
    <w:p w14:paraId="46AC7B3B" w14:textId="77777777" w:rsidR="007221BB" w:rsidRDefault="00DB5CD4" w:rsidP="00DB5CD4">
      <w:pPr>
        <w:pStyle w:val="Bullet"/>
      </w:pPr>
      <w:r>
        <w:t>the general operation of their own computer.</w:t>
      </w:r>
    </w:p>
    <w:p w14:paraId="62005F12" w14:textId="77777777" w:rsidR="002F3529" w:rsidRPr="007221BB" w:rsidRDefault="002F3529" w:rsidP="00DB5CD4">
      <w:pPr>
        <w:pStyle w:val="Bullet"/>
      </w:pPr>
      <w:r>
        <w:t>the general concept of a client-server architecture.</w:t>
      </w:r>
    </w:p>
    <w:p w14:paraId="434C312C" w14:textId="77777777" w:rsidR="007221BB" w:rsidRDefault="00F52044" w:rsidP="00B207D2">
      <w:pPr>
        <w:pStyle w:val="Heading2"/>
      </w:pPr>
      <w:bookmarkStart w:id="15" w:name="_Toc355280331"/>
      <w:bookmarkStart w:id="16" w:name="_Toc358992522"/>
      <w:r>
        <w:t>SPECCHIO</w:t>
      </w:r>
      <w:r w:rsidR="007221BB">
        <w:t xml:space="preserve"> ownership and access</w:t>
      </w:r>
      <w:bookmarkEnd w:id="15"/>
      <w:bookmarkEnd w:id="16"/>
    </w:p>
    <w:p w14:paraId="5D073395" w14:textId="77777777" w:rsidR="00B207D2" w:rsidRPr="00B207D2" w:rsidRDefault="00B207D2" w:rsidP="00B207D2">
      <w:pPr>
        <w:ind w:left="709"/>
      </w:pPr>
      <w:r>
        <w:t xml:space="preserve">SPECCHIO was originally </w:t>
      </w:r>
      <w:r w:rsidRPr="00A078C5">
        <w:t>built by the Remote Sensing Laboratorie</w:t>
      </w:r>
      <w:r>
        <w:t xml:space="preserve">s at the University of Zurich, </w:t>
      </w:r>
      <w:r w:rsidRPr="00A078C5">
        <w:t>and extended by Intersect for the Sch</w:t>
      </w:r>
      <w:r>
        <w:t xml:space="preserve">ool of Earth and Environmental </w:t>
      </w:r>
      <w:r w:rsidRPr="00A078C5">
        <w:t>Sciences at the University of Wollongong.</w:t>
      </w:r>
    </w:p>
    <w:p w14:paraId="7852C9B8" w14:textId="77777777" w:rsidR="00334CF9" w:rsidRDefault="00334CF9" w:rsidP="00334CF9">
      <w:pPr>
        <w:pStyle w:val="Heading2"/>
      </w:pPr>
      <w:bookmarkStart w:id="17" w:name="_Toc358992524"/>
      <w:bookmarkStart w:id="18" w:name="_Toc358992523"/>
      <w:bookmarkStart w:id="19" w:name="_Toc355280332"/>
      <w:r>
        <w:t>Copyright and licensing</w:t>
      </w:r>
      <w:bookmarkEnd w:id="17"/>
    </w:p>
    <w:p w14:paraId="1B119BF2" w14:textId="77777777" w:rsidR="00B207D2" w:rsidRPr="00B207D2" w:rsidRDefault="00B207D2" w:rsidP="00B207D2">
      <w:pPr>
        <w:pStyle w:val="Body"/>
      </w:pPr>
      <w:r>
        <w:t xml:space="preserve">SPECCHIO is licensed under the Creative Commons Attribution-ShareAlike 3.0 Unported Licence. </w:t>
      </w:r>
      <w:r w:rsidRPr="00DB5CD4">
        <w:t xml:space="preserve">Therefore its source is readily available for inspection and </w:t>
      </w:r>
      <w:r>
        <w:t>development. It can be found in LICENCE.html and at http://creativecommons.org/licenses/by-sa/3.0/</w:t>
      </w:r>
      <w:r w:rsidRPr="00DB5CD4">
        <w:t>.</w:t>
      </w:r>
    </w:p>
    <w:p w14:paraId="0D984F62" w14:textId="77777777" w:rsidR="00334CF9" w:rsidRDefault="00334CF9" w:rsidP="00334CF9">
      <w:pPr>
        <w:pStyle w:val="Heading2"/>
      </w:pPr>
      <w:r>
        <w:t>For Further Information</w:t>
      </w:r>
    </w:p>
    <w:p w14:paraId="272A2C7C" w14:textId="77777777" w:rsidR="00334CF9" w:rsidRDefault="00334CF9" w:rsidP="00334CF9">
      <w:pPr>
        <w:pStyle w:val="Body"/>
      </w:pPr>
      <w:r>
        <w:t>Please refer to the following documents for more information about SPECCHIO. Unless otherwise stated, they can be found in the SPECCHIO Installation kit.</w:t>
      </w:r>
    </w:p>
    <w:p w14:paraId="17F94846" w14:textId="77777777" w:rsidR="00334CF9" w:rsidRDefault="005555AA" w:rsidP="00334CF9">
      <w:pPr>
        <w:pStyle w:val="HangingIndent"/>
      </w:pPr>
      <w:r>
        <w:rPr>
          <w:rStyle w:val="Strong"/>
        </w:rPr>
        <w:t>SPECCHIO_ReleaseNotes.pdf</w:t>
      </w:r>
      <w:r w:rsidR="00334CF9">
        <w:t xml:space="preserve"> can be found in each Installation Kit and provides installation instructions for the SPECCHIO Client.</w:t>
      </w:r>
    </w:p>
    <w:p w14:paraId="515653E2" w14:textId="77777777" w:rsidR="00334CF9" w:rsidRDefault="00334CF9" w:rsidP="00B207D2">
      <w:pPr>
        <w:pStyle w:val="HangingIndent"/>
      </w:pPr>
      <w:r>
        <w:rPr>
          <w:rStyle w:val="Strong"/>
        </w:rPr>
        <w:t xml:space="preserve">SPECCHIO_Tutorial.pdf </w:t>
      </w:r>
      <w:r>
        <w:t>provides instruction in the operation of key areas of the SPECCHIO Client.</w:t>
      </w:r>
    </w:p>
    <w:p w14:paraId="77DCF69D" w14:textId="77777777" w:rsidR="00334CF9" w:rsidRDefault="00334CF9" w:rsidP="00334CF9">
      <w:pPr>
        <w:pStyle w:val="HangingIndent"/>
      </w:pPr>
      <w:r w:rsidRPr="00365381">
        <w:rPr>
          <w:rStyle w:val="Strong"/>
        </w:rPr>
        <w:t>SPECCHIO</w:t>
      </w:r>
      <w:r w:rsidR="00B207D2">
        <w:rPr>
          <w:rStyle w:val="Strong"/>
        </w:rPr>
        <w:t>_ServerInstallation</w:t>
      </w:r>
      <w:r w:rsidRPr="00365381">
        <w:rPr>
          <w:rStyle w:val="Strong"/>
        </w:rPr>
        <w:t>.pdf</w:t>
      </w:r>
      <w:r>
        <w:t xml:space="preserve"> provides system administrators with information to assist in managing and mainta</w:t>
      </w:r>
      <w:r w:rsidR="00B207D2">
        <w:t>ining a SPECCHIO Server System.</w:t>
      </w:r>
    </w:p>
    <w:p w14:paraId="2ACAD78D" w14:textId="77777777" w:rsidR="00564D22" w:rsidRDefault="00564D22" w:rsidP="00564D22">
      <w:pPr>
        <w:pStyle w:val="HangingIndent"/>
      </w:pPr>
      <w:r>
        <w:rPr>
          <w:rStyle w:val="Strong"/>
        </w:rPr>
        <w:lastRenderedPageBreak/>
        <w:t>SPECCHIO_VM</w:t>
      </w:r>
      <w:r w:rsidRPr="00365381">
        <w:rPr>
          <w:rStyle w:val="Strong"/>
        </w:rPr>
        <w:t>.pdf</w:t>
      </w:r>
      <w:r>
        <w:t xml:space="preserve"> provides information about the SPECCHIO Virtual Machine, basing on a VirtualBox CentOS virtual machine. The SPECCHIO VM is an easy solution to running a complete SPECCHIO server without the complex installation procedure of a complete native server installation.</w:t>
      </w:r>
    </w:p>
    <w:p w14:paraId="08C93A36" w14:textId="77777777" w:rsidR="00564D22" w:rsidRDefault="00564D22" w:rsidP="00334CF9">
      <w:pPr>
        <w:pStyle w:val="HangingIndent"/>
      </w:pPr>
    </w:p>
    <w:p w14:paraId="72EDEC5A" w14:textId="77777777" w:rsidR="005555AA" w:rsidRDefault="00334CF9" w:rsidP="005555AA">
      <w:pPr>
        <w:pStyle w:val="HangingIndent"/>
        <w:rPr>
          <w:rStyle w:val="Strong"/>
        </w:rPr>
      </w:pPr>
      <w:r>
        <w:rPr>
          <w:rStyle w:val="Strong"/>
        </w:rPr>
        <w:t xml:space="preserve">SPECCHIO Web Site </w:t>
      </w:r>
      <w:r w:rsidR="0057292C" w:rsidRPr="0057292C">
        <w:rPr>
          <w:rStyle w:val="Strong"/>
          <w:b w:val="0"/>
        </w:rPr>
        <w:t>(</w:t>
      </w:r>
      <w:hyperlink r:id="rId12" w:history="1">
        <w:r w:rsidRPr="0057292C">
          <w:rPr>
            <w:rStyle w:val="Hyperlink"/>
            <w:color w:val="auto"/>
          </w:rPr>
          <w:t>www.specchio.ch</w:t>
        </w:r>
      </w:hyperlink>
      <w:r w:rsidR="0057292C">
        <w:rPr>
          <w:rStyle w:val="Hyperlink"/>
          <w:color w:val="auto"/>
        </w:rPr>
        <w:t>)</w:t>
      </w:r>
      <w:r>
        <w:t xml:space="preserve"> General information about SPECCHIO. Some of this information may be related to othe</w:t>
      </w:r>
      <w:r w:rsidR="00B207D2">
        <w:t>r non-UOW versions of SPECCHIO.</w:t>
      </w:r>
    </w:p>
    <w:p w14:paraId="2C913AB3" w14:textId="77777777" w:rsidR="00334CF9" w:rsidRPr="005555AA" w:rsidRDefault="005555AA" w:rsidP="005555AA">
      <w:pPr>
        <w:pStyle w:val="HangingIndent"/>
        <w:rPr>
          <w:rStyle w:val="Strong"/>
          <w:b w:val="0"/>
          <w:bCs w:val="0"/>
          <w:i/>
          <w:color w:val="FF0000"/>
        </w:rPr>
      </w:pPr>
      <w:r>
        <w:rPr>
          <w:rStyle w:val="Strong"/>
        </w:rPr>
        <w:t xml:space="preserve">SPECCHIO UoW </w:t>
      </w:r>
      <w:r w:rsidR="0057292C" w:rsidRPr="0057292C">
        <w:rPr>
          <w:rStyle w:val="Strong"/>
          <w:b w:val="0"/>
        </w:rPr>
        <w:t>(</w:t>
      </w:r>
      <w:r w:rsidRPr="0057292C">
        <w:rPr>
          <w:u w:val="single"/>
        </w:rPr>
        <w:t>https://specchio.uow.edu.au</w:t>
      </w:r>
      <w:r w:rsidR="0057292C">
        <w:rPr>
          <w:u w:val="single"/>
        </w:rPr>
        <w:t>)</w:t>
      </w:r>
      <w:r>
        <w:rPr>
          <w:rStyle w:val="Strong"/>
        </w:rPr>
        <w:t xml:space="preserve"> </w:t>
      </w:r>
      <w:r>
        <w:t>Installation kits for University of Wollongong version of the SPECCHIO Client and documentation for that version.</w:t>
      </w:r>
    </w:p>
    <w:p w14:paraId="5A859E32" w14:textId="06FF0433" w:rsidR="005555AA" w:rsidRDefault="00334CF9" w:rsidP="00334CF9">
      <w:pPr>
        <w:pStyle w:val="HangingIndent"/>
      </w:pPr>
      <w:r>
        <w:rPr>
          <w:rStyle w:val="Strong"/>
        </w:rPr>
        <w:t xml:space="preserve">SPECCHIO </w:t>
      </w:r>
      <w:r w:rsidR="00C444CE">
        <w:rPr>
          <w:rStyle w:val="Strong"/>
        </w:rPr>
        <w:t xml:space="preserve">DC10 </w:t>
      </w:r>
      <w:r>
        <w:rPr>
          <w:rStyle w:val="Strong"/>
        </w:rPr>
        <w:t xml:space="preserve">GitHub </w:t>
      </w:r>
      <w:r w:rsidR="0057292C" w:rsidRPr="0057292C">
        <w:rPr>
          <w:rStyle w:val="Strong"/>
          <w:b w:val="0"/>
        </w:rPr>
        <w:t>(</w:t>
      </w:r>
      <w:hyperlink r:id="rId13" w:history="1">
        <w:r w:rsidRPr="0057292C">
          <w:rPr>
            <w:rStyle w:val="Hyperlink"/>
            <w:color w:val="auto"/>
          </w:rPr>
          <w:t>https://github.com/IntersectAustralia/dc10</w:t>
        </w:r>
      </w:hyperlink>
      <w:r w:rsidR="0057292C">
        <w:rPr>
          <w:rStyle w:val="Hyperlink"/>
          <w:color w:val="auto"/>
        </w:rPr>
        <w:t>)</w:t>
      </w:r>
      <w:r>
        <w:t xml:space="preserve"> </w:t>
      </w:r>
      <w:r w:rsidR="005555AA">
        <w:t>Source code for the University of Wollongong version of SPECCHIO.</w:t>
      </w:r>
      <w:r w:rsidR="00A87F70">
        <w:t xml:space="preserve"> This is a legacy code; the DC10 related updates to SPECCHIO are all included in the general SPECCHIO version on GitHub.</w:t>
      </w:r>
    </w:p>
    <w:p w14:paraId="2E97F8F8" w14:textId="49F1A6EC" w:rsidR="00C444CE" w:rsidRDefault="00C444CE" w:rsidP="00C444CE">
      <w:pPr>
        <w:pStyle w:val="HangingIndent"/>
      </w:pPr>
      <w:r>
        <w:rPr>
          <w:rStyle w:val="Strong"/>
        </w:rPr>
        <w:t xml:space="preserve">SPECCHIO GitHub </w:t>
      </w:r>
      <w:r w:rsidRPr="0057292C">
        <w:rPr>
          <w:rStyle w:val="Strong"/>
          <w:b w:val="0"/>
        </w:rPr>
        <w:t>(</w:t>
      </w:r>
      <w:r w:rsidRPr="00C444CE">
        <w:t>https://github.com/ahueni/SPECCHIO</w:t>
      </w:r>
      <w:r>
        <w:rPr>
          <w:rStyle w:val="Hyperlink"/>
          <w:color w:val="auto"/>
        </w:rPr>
        <w:t>)</w:t>
      </w:r>
      <w:r>
        <w:t xml:space="preserve"> Source code for the community version of SPECCHIO, currently developed under the lead of RSL (University of Zurich).</w:t>
      </w:r>
    </w:p>
    <w:p w14:paraId="5312D4B5" w14:textId="77777777" w:rsidR="00334CF9" w:rsidRDefault="00334CF9" w:rsidP="007E7200">
      <w:pPr>
        <w:pStyle w:val="Body"/>
        <w:ind w:left="0"/>
      </w:pPr>
    </w:p>
    <w:p w14:paraId="1476F6DA" w14:textId="77777777" w:rsidR="00E75CBA" w:rsidRPr="00E75CBA" w:rsidRDefault="002A0FFE" w:rsidP="00A23B58">
      <w:pPr>
        <w:pStyle w:val="Heading1"/>
      </w:pPr>
      <w:bookmarkStart w:id="20" w:name="_Toc355280333"/>
      <w:bookmarkStart w:id="21" w:name="_Toc358992526"/>
      <w:bookmarkEnd w:id="18"/>
      <w:bookmarkEnd w:id="19"/>
      <w:r w:rsidRPr="00084655">
        <w:lastRenderedPageBreak/>
        <w:t>Installation and Configuration</w:t>
      </w:r>
      <w:bookmarkEnd w:id="20"/>
      <w:bookmarkEnd w:id="21"/>
    </w:p>
    <w:p w14:paraId="32E8CD88" w14:textId="77777777" w:rsidR="00821767" w:rsidRDefault="00821767" w:rsidP="00306258">
      <w:pPr>
        <w:pStyle w:val="Heading2"/>
      </w:pPr>
      <w:bookmarkStart w:id="22" w:name="_Toc355280334"/>
      <w:bookmarkStart w:id="23" w:name="_Toc358992527"/>
      <w:bookmarkStart w:id="24" w:name="_Ref130804782"/>
      <w:r>
        <w:t>Before you install</w:t>
      </w:r>
      <w:bookmarkEnd w:id="22"/>
      <w:bookmarkEnd w:id="23"/>
    </w:p>
    <w:bookmarkEnd w:id="24"/>
    <w:p w14:paraId="2821A70F" w14:textId="77777777" w:rsidR="002A0FFE" w:rsidRPr="00084655" w:rsidRDefault="002A0FFE" w:rsidP="00A23B58">
      <w:pPr>
        <w:pStyle w:val="Body"/>
      </w:pPr>
      <w:r w:rsidRPr="00084655">
        <w:t xml:space="preserve">SPECCHIO requires </w:t>
      </w:r>
      <w:r w:rsidR="00C90EF8">
        <w:t xml:space="preserve">that </w:t>
      </w:r>
      <w:r w:rsidRPr="00084655">
        <w:t xml:space="preserve">Java </w:t>
      </w:r>
      <w:r w:rsidR="00C90EF8" w:rsidRPr="00084655">
        <w:t xml:space="preserve">Runtime Environment </w:t>
      </w:r>
      <w:r w:rsidR="00CF19AD">
        <w:t>(JRE) version 1.6</w:t>
      </w:r>
      <w:r w:rsidRPr="00084655">
        <w:t xml:space="preserve"> </w:t>
      </w:r>
      <w:r w:rsidR="00821767">
        <w:t>or</w:t>
      </w:r>
      <w:r w:rsidRPr="00084655">
        <w:t xml:space="preserve"> higher</w:t>
      </w:r>
      <w:r w:rsidR="00821767">
        <w:t xml:space="preserve"> is already installed on your computer before installing </w:t>
      </w:r>
      <w:r w:rsidR="00F52044">
        <w:t>SPECCHIO</w:t>
      </w:r>
      <w:r w:rsidR="00821767">
        <w:t xml:space="preserve"> itself</w:t>
      </w:r>
      <w:r w:rsidRPr="00084655">
        <w:t>.</w:t>
      </w:r>
      <w:r w:rsidR="00DB5CD4">
        <w:t xml:space="preserve"> </w:t>
      </w:r>
      <w:r w:rsidRPr="00084655">
        <w:t xml:space="preserve">To check the </w:t>
      </w:r>
      <w:r w:rsidR="00821767" w:rsidRPr="00084655">
        <w:t xml:space="preserve">Java </w:t>
      </w:r>
      <w:r w:rsidRPr="00084655">
        <w:t xml:space="preserve">version on your system open </w:t>
      </w:r>
      <w:r w:rsidR="00821767">
        <w:t>a command window under Windows</w:t>
      </w:r>
      <w:r w:rsidR="00C90EF8">
        <w:t>,</w:t>
      </w:r>
      <w:r w:rsidRPr="00084655">
        <w:t xml:space="preserve"> </w:t>
      </w:r>
      <w:r w:rsidR="00C90EF8">
        <w:t>or</w:t>
      </w:r>
      <w:r w:rsidR="00821767">
        <w:t xml:space="preserve"> a </w:t>
      </w:r>
      <w:r w:rsidRPr="00084655">
        <w:t xml:space="preserve">terminal for Macintosh </w:t>
      </w:r>
      <w:r w:rsidR="00821767">
        <w:t>or</w:t>
      </w:r>
      <w:r w:rsidRPr="00084655">
        <w:t xml:space="preserve"> UNIX systems</w:t>
      </w:r>
      <w:r w:rsidR="00C90EF8">
        <w:t>,</w:t>
      </w:r>
      <w:r w:rsidRPr="00084655">
        <w:t xml:space="preserve"> and type:</w:t>
      </w:r>
    </w:p>
    <w:p w14:paraId="2E12BD52" w14:textId="77777777" w:rsidR="002A0FFE" w:rsidRPr="00084655" w:rsidRDefault="002A0FFE" w:rsidP="00C96D90">
      <w:pPr>
        <w:pStyle w:val="Code"/>
      </w:pPr>
      <w:r w:rsidRPr="00084655">
        <w:t>java -version</w:t>
      </w:r>
    </w:p>
    <w:p w14:paraId="1FF5C896" w14:textId="77777777" w:rsidR="002A0FFE" w:rsidRPr="00084655" w:rsidRDefault="002A0FFE" w:rsidP="00821767">
      <w:pPr>
        <w:pStyle w:val="Body"/>
      </w:pPr>
      <w:r w:rsidRPr="00084655">
        <w:t>The output will be similar to:</w:t>
      </w:r>
    </w:p>
    <w:p w14:paraId="331CD525" w14:textId="77777777" w:rsidR="00CF19AD" w:rsidRPr="00CF19AD" w:rsidRDefault="00CF19AD" w:rsidP="00C96D90">
      <w:pPr>
        <w:pStyle w:val="Code"/>
      </w:pPr>
      <w:r w:rsidRPr="00CF19AD">
        <w:t>java version "1.7.0_17"</w:t>
      </w:r>
    </w:p>
    <w:p w14:paraId="7429BE2F" w14:textId="77777777" w:rsidR="00CF19AD" w:rsidRPr="00CF19AD" w:rsidRDefault="00CF19AD" w:rsidP="00C96D90">
      <w:pPr>
        <w:pStyle w:val="Code"/>
      </w:pPr>
      <w:r w:rsidRPr="00CF19AD">
        <w:t>Java(TM) SE Runtime Environment (build 1.7.0_17-b02)</w:t>
      </w:r>
    </w:p>
    <w:p w14:paraId="007217CD" w14:textId="77777777" w:rsidR="00CF19AD" w:rsidRDefault="00CF19AD" w:rsidP="00C96D90">
      <w:pPr>
        <w:pStyle w:val="Code"/>
      </w:pPr>
      <w:r w:rsidRPr="00CF19AD">
        <w:t>Java HotSpot(TM) Client VM (build 23.7-b01, mixed mode, sharing)</w:t>
      </w:r>
    </w:p>
    <w:p w14:paraId="3407B75D" w14:textId="77777777" w:rsidR="00821767" w:rsidRPr="00084655" w:rsidRDefault="00821767" w:rsidP="00CF19AD">
      <w:pPr>
        <w:pStyle w:val="Body"/>
      </w:pPr>
      <w:r>
        <w:t>If you do not have Java installed, or the version</w:t>
      </w:r>
      <w:r w:rsidR="00E0577E">
        <w:t xml:space="preserve"> number</w:t>
      </w:r>
      <w:r>
        <w:t xml:space="preserve"> is less than 1.</w:t>
      </w:r>
      <w:r w:rsidR="00F14D8B">
        <w:t>6</w:t>
      </w:r>
      <w:r>
        <w:t xml:space="preserve">, </w:t>
      </w:r>
      <w:r w:rsidR="008D3608">
        <w:t xml:space="preserve">you should install an appropriate version of the Java Runtime Environment (JRE) from the internet at </w:t>
      </w:r>
      <w:hyperlink r:id="rId14" w:history="1">
        <w:r w:rsidR="008D3608" w:rsidRPr="009A08C4">
          <w:rPr>
            <w:rStyle w:val="Hyperlink"/>
            <w:rFonts w:cs="Tahoma"/>
            <w:sz w:val="20"/>
            <w:szCs w:val="20"/>
            <w:lang w:val="en-AU"/>
          </w:rPr>
          <w:t>http://www.oracle.com/technetwork/java/javase/downloads/index.html</w:t>
        </w:r>
      </w:hyperlink>
      <w:r w:rsidR="008D3608">
        <w:rPr>
          <w:rFonts w:cs="Tahoma"/>
          <w:color w:val="000000"/>
          <w:sz w:val="20"/>
          <w:szCs w:val="20"/>
          <w:lang w:val="en-AU"/>
        </w:rPr>
        <w:t xml:space="preserve">. </w:t>
      </w:r>
    </w:p>
    <w:p w14:paraId="271244DA" w14:textId="77777777" w:rsidR="002A0FFE" w:rsidRPr="00084655" w:rsidRDefault="00A23B58" w:rsidP="00821767">
      <w:pPr>
        <w:pStyle w:val="Heading2"/>
      </w:pPr>
      <w:bookmarkStart w:id="25" w:name="_Toc355280335"/>
      <w:bookmarkStart w:id="26" w:name="_Toc358992528"/>
      <w:r>
        <w:t>Installing</w:t>
      </w:r>
      <w:r w:rsidR="00821767">
        <w:t xml:space="preserve"> </w:t>
      </w:r>
      <w:r>
        <w:t xml:space="preserve">the </w:t>
      </w:r>
      <w:r w:rsidR="00F52044">
        <w:t>SPECCHIO</w:t>
      </w:r>
      <w:r w:rsidR="00821767">
        <w:t xml:space="preserve"> </w:t>
      </w:r>
      <w:r w:rsidR="002A0FFE" w:rsidRPr="00084655">
        <w:t>Application Bundle</w:t>
      </w:r>
      <w:bookmarkEnd w:id="25"/>
      <w:bookmarkEnd w:id="26"/>
    </w:p>
    <w:p w14:paraId="02E82AEA" w14:textId="77777777" w:rsidR="006E398C" w:rsidRDefault="006E398C" w:rsidP="006E398C">
      <w:pPr>
        <w:pStyle w:val="Heading3"/>
      </w:pPr>
      <w:r>
        <w:t>Installing SPECCHIO for the First Time</w:t>
      </w:r>
    </w:p>
    <w:p w14:paraId="1FC30852" w14:textId="6567C39E" w:rsidR="002A0FFE" w:rsidRDefault="002A0FFE" w:rsidP="00821767">
      <w:pPr>
        <w:pStyle w:val="Body"/>
      </w:pPr>
      <w:r w:rsidRPr="00084655">
        <w:t xml:space="preserve">The SPECCHIO application plus the libraries </w:t>
      </w:r>
      <w:r w:rsidR="00DB5CD4">
        <w:t xml:space="preserve">it uses </w:t>
      </w:r>
      <w:r w:rsidRPr="00084655">
        <w:t xml:space="preserve">are supplied as </w:t>
      </w:r>
      <w:r w:rsidR="00821767">
        <w:t xml:space="preserve">an </w:t>
      </w:r>
      <w:r w:rsidRPr="00084655">
        <w:t>applica</w:t>
      </w:r>
      <w:r w:rsidR="00A23B58">
        <w:t>tion bundle in JAR</w:t>
      </w:r>
      <w:r w:rsidR="00821767">
        <w:t xml:space="preserve"> file format.</w:t>
      </w:r>
      <w:r w:rsidR="00A20C5B">
        <w:t xml:space="preserve"> The installation bundle is usable on Windows, Mac and Unix systems.</w:t>
      </w:r>
      <w:r w:rsidR="007B63EB">
        <w:t xml:space="preserve"> For Mac OS X, a special installation bundle is additionally provided, packaging the SPECCHIO application as Mac OS application.</w:t>
      </w:r>
    </w:p>
    <w:p w14:paraId="1823018E" w14:textId="58812348" w:rsidR="00A23B58" w:rsidRPr="000278A8" w:rsidRDefault="00A23B58" w:rsidP="000278A8">
      <w:pPr>
        <w:pStyle w:val="NumberedItem"/>
      </w:pPr>
      <w:r w:rsidRPr="000278A8">
        <w:t xml:space="preserve">Open </w:t>
      </w:r>
      <w:r w:rsidRPr="000278A8">
        <w:rPr>
          <w:rStyle w:val="CodeChar"/>
          <w:rFonts w:eastAsia="Courier New"/>
        </w:rPr>
        <w:t>specchio-client-installer.jar</w:t>
      </w:r>
      <w:r w:rsidRPr="000278A8">
        <w:t xml:space="preserve"> by double-clicking on it, or executing </w:t>
      </w:r>
      <w:r w:rsidRPr="000278A8">
        <w:rPr>
          <w:rStyle w:val="CodeChar"/>
          <w:rFonts w:eastAsia="Courier New"/>
        </w:rPr>
        <w:t>java -jar specchio-client-installer.jar</w:t>
      </w:r>
      <w:r w:rsidRPr="000278A8">
        <w:t xml:space="preserve"> from the command line.</w:t>
      </w:r>
      <w:r w:rsidR="007B63EB">
        <w:br/>
        <w:t xml:space="preserve">For Mac OS X open the </w:t>
      </w:r>
      <w:r w:rsidR="007B63EB" w:rsidRPr="007B63EB">
        <w:rPr>
          <w:rStyle w:val="CodeChar"/>
          <w:rFonts w:eastAsia="Courier New"/>
        </w:rPr>
        <w:t>specchio-client-MacOSX-installer</w:t>
      </w:r>
      <w:r w:rsidR="007B63EB" w:rsidRPr="000278A8">
        <w:rPr>
          <w:rStyle w:val="CodeChar"/>
          <w:rFonts w:eastAsia="Courier New"/>
        </w:rPr>
        <w:t>.jar</w:t>
      </w:r>
      <w:r w:rsidR="007B63EB" w:rsidRPr="007B63EB">
        <w:t xml:space="preserve"> </w:t>
      </w:r>
      <w:r w:rsidR="007B63EB">
        <w:t>respectively.</w:t>
      </w:r>
    </w:p>
    <w:p w14:paraId="11FF6990" w14:textId="77777777" w:rsidR="00A23B58" w:rsidRDefault="00A23B58" w:rsidP="000278A8">
      <w:pPr>
        <w:pStyle w:val="NumberedItem"/>
      </w:pPr>
      <w:r w:rsidRPr="000278A8">
        <w:t>Follow the prompts to install the software into a directory of your choice.</w:t>
      </w:r>
    </w:p>
    <w:p w14:paraId="0E81614A" w14:textId="77777777" w:rsidR="006E398C" w:rsidRDefault="001B47C9" w:rsidP="006E398C">
      <w:pPr>
        <w:pStyle w:val="Note"/>
      </w:pPr>
      <w:r>
        <w:rPr>
          <w:b/>
        </w:rPr>
        <w:t>Note</w:t>
      </w:r>
      <w:r>
        <w:rPr>
          <w:b/>
        </w:rPr>
        <w:tab/>
      </w:r>
      <w:r>
        <w:t xml:space="preserve">SPECCHIO does not currently support multi-user installations. SPECCHIO should usually be installed within the personal folder of each user wanting to use the software. This is the folder called </w:t>
      </w:r>
      <w:r w:rsidRPr="001B47C9">
        <w:rPr>
          <w:rFonts w:ascii="Courier New" w:hAnsi="Courier New" w:cs="Courier New"/>
        </w:rPr>
        <w:t>C:\Users\</w:t>
      </w:r>
      <w:r w:rsidRPr="001B47C9">
        <w:rPr>
          <w:rFonts w:ascii="Courier New" w:hAnsi="Courier New" w:cs="Courier New"/>
          <w:i/>
        </w:rPr>
        <w:t>UserName</w:t>
      </w:r>
      <w:r>
        <w:t xml:space="preserve"> in Windows; </w:t>
      </w:r>
      <w:r w:rsidRPr="001B47C9">
        <w:rPr>
          <w:rFonts w:ascii="Courier New" w:hAnsi="Courier New" w:cs="Courier New"/>
        </w:rPr>
        <w:t>/Users/</w:t>
      </w:r>
      <w:r w:rsidRPr="001B47C9">
        <w:rPr>
          <w:rFonts w:ascii="Courier New" w:hAnsi="Courier New" w:cs="Courier New"/>
          <w:i/>
        </w:rPr>
        <w:t>username</w:t>
      </w:r>
      <w:r>
        <w:t xml:space="preserve"> in Mac OS X; or </w:t>
      </w:r>
      <w:r w:rsidRPr="001B47C9">
        <w:rPr>
          <w:rFonts w:ascii="Courier New" w:hAnsi="Courier New" w:cs="Courier New"/>
        </w:rPr>
        <w:t>/home/</w:t>
      </w:r>
      <w:r w:rsidRPr="001B47C9">
        <w:rPr>
          <w:rFonts w:ascii="Courier New" w:hAnsi="Courier New" w:cs="Courier New"/>
          <w:i/>
        </w:rPr>
        <w:t>username</w:t>
      </w:r>
      <w:r>
        <w:t xml:space="preserve"> in Unix and Linux. </w:t>
      </w:r>
    </w:p>
    <w:p w14:paraId="147E16E9" w14:textId="77777777" w:rsidR="006E398C" w:rsidRDefault="006E398C" w:rsidP="006E398C">
      <w:pPr>
        <w:pStyle w:val="Heading3"/>
      </w:pPr>
      <w:r>
        <w:t>Upgrading an Existing Installation</w:t>
      </w:r>
    </w:p>
    <w:p w14:paraId="44419B42" w14:textId="77777777" w:rsidR="006E398C" w:rsidRDefault="006E398C" w:rsidP="006E398C">
      <w:pPr>
        <w:ind w:left="709"/>
      </w:pPr>
      <w:r>
        <w:t>You can upgrade an existing installation by following the same procedure as for a new installation. Just install the new version of SPECCHIO into the same folder as your existing installation.</w:t>
      </w:r>
      <w:r w:rsidR="00BE4F1B">
        <w:t xml:space="preserve"> You may wish to create a backup of your existing installation first.</w:t>
      </w:r>
    </w:p>
    <w:p w14:paraId="33282981" w14:textId="77777777" w:rsidR="00E24EE2" w:rsidRDefault="00E24EE2" w:rsidP="006E398C">
      <w:pPr>
        <w:ind w:left="709"/>
      </w:pPr>
    </w:p>
    <w:p w14:paraId="4E793FFC" w14:textId="00924D5A" w:rsidR="00E24EE2" w:rsidRDefault="00E24EE2" w:rsidP="006E398C">
      <w:pPr>
        <w:ind w:left="709"/>
      </w:pPr>
      <w:r>
        <w:t xml:space="preserve">Older versions of SPECCHIO store the database account information in a file named </w:t>
      </w:r>
      <w:r w:rsidRPr="006E398C">
        <w:rPr>
          <w:rFonts w:ascii="Courier New" w:hAnsi="Courier New" w:cs="Courier New"/>
        </w:rPr>
        <w:t>db_config.txt</w:t>
      </w:r>
      <w:r>
        <w:t xml:space="preserve">. New versions store this information in system preferences. Installations that still contain a </w:t>
      </w:r>
      <w:r w:rsidRPr="006E398C">
        <w:rPr>
          <w:rFonts w:ascii="Courier New" w:hAnsi="Courier New" w:cs="Courier New"/>
        </w:rPr>
        <w:t>db_config.txt</w:t>
      </w:r>
      <w:r>
        <w:t xml:space="preserve"> file will continue to use it. Upgrading to a new version of SPECCHIO will not change the content of an existing </w:t>
      </w:r>
      <w:r w:rsidRPr="006E398C">
        <w:rPr>
          <w:rFonts w:ascii="Courier New" w:hAnsi="Courier New" w:cs="Courier New"/>
        </w:rPr>
        <w:t>db_config.txt</w:t>
      </w:r>
      <w:r>
        <w:t xml:space="preserve"> file.</w:t>
      </w:r>
    </w:p>
    <w:p w14:paraId="290E55D0" w14:textId="77777777" w:rsidR="006E398C" w:rsidRPr="006E398C" w:rsidRDefault="006E398C" w:rsidP="006E398C"/>
    <w:p w14:paraId="25FEC549" w14:textId="77777777" w:rsidR="00A23B58" w:rsidRDefault="00A23B58" w:rsidP="00A23B58">
      <w:pPr>
        <w:pStyle w:val="Heading2"/>
      </w:pPr>
      <w:r>
        <w:lastRenderedPageBreak/>
        <w:t>Lau</w:t>
      </w:r>
      <w:r w:rsidR="000278A8">
        <w:t>nching the SPECCHIO Application</w:t>
      </w:r>
    </w:p>
    <w:p w14:paraId="39E34841" w14:textId="77777777" w:rsidR="00A23B58" w:rsidRDefault="00A23B58" w:rsidP="00A23B58">
      <w:pPr>
        <w:pStyle w:val="Heading3"/>
      </w:pPr>
      <w:r>
        <w:t>Windows</w:t>
      </w:r>
    </w:p>
    <w:p w14:paraId="5F57AB12" w14:textId="77777777" w:rsidR="00A23B58" w:rsidRDefault="00A23B58" w:rsidP="004311F6">
      <w:pPr>
        <w:pStyle w:val="Body"/>
      </w:pPr>
      <w:r>
        <w:t>The installer creates a folder on the “Start” menu. This folder contains options for launching SPECCHIO on both 32-bit versions and 64-bit versions of Windows. Select the option that matches your version of Windows.</w:t>
      </w:r>
    </w:p>
    <w:p w14:paraId="6604713B" w14:textId="3E01A585" w:rsidR="007B63EB" w:rsidRDefault="00A23B58" w:rsidP="007B63EB">
      <w:pPr>
        <w:pStyle w:val="Heading3"/>
      </w:pPr>
      <w:r>
        <w:t>Mac OS X</w:t>
      </w:r>
    </w:p>
    <w:p w14:paraId="1139E5D7" w14:textId="77777777" w:rsidR="007B63EB" w:rsidRDefault="00A23B58" w:rsidP="004311F6">
      <w:pPr>
        <w:pStyle w:val="Body"/>
      </w:pPr>
      <w:r>
        <w:t xml:space="preserve">Open Finder, and navigate to the folder into which you installed SPECCHIO. </w:t>
      </w:r>
      <w:r w:rsidR="007B63EB">
        <w:t>Double click the SPECCHIO application icon.</w:t>
      </w:r>
    </w:p>
    <w:p w14:paraId="05A6A4ED" w14:textId="77777777" w:rsidR="007B63EB" w:rsidRDefault="007B63EB" w:rsidP="004311F6">
      <w:pPr>
        <w:pStyle w:val="Body"/>
      </w:pPr>
    </w:p>
    <w:p w14:paraId="283DD639" w14:textId="77777777" w:rsidR="007B63EB" w:rsidRDefault="007B63EB" w:rsidP="004311F6">
      <w:pPr>
        <w:pStyle w:val="Body"/>
      </w:pPr>
      <w:r>
        <w:rPr>
          <w:noProof/>
          <w:lang w:val="en-US"/>
        </w:rPr>
        <w:drawing>
          <wp:inline distT="0" distB="0" distL="0" distR="0" wp14:anchorId="0BF3B90A" wp14:editId="7811A8AE">
            <wp:extent cx="2604544" cy="1165091"/>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5337" cy="1165446"/>
                    </a:xfrm>
                    <a:prstGeom prst="rect">
                      <a:avLst/>
                    </a:prstGeom>
                    <a:noFill/>
                    <a:ln>
                      <a:noFill/>
                    </a:ln>
                  </pic:spPr>
                </pic:pic>
              </a:graphicData>
            </a:graphic>
          </wp:inline>
        </w:drawing>
      </w:r>
    </w:p>
    <w:p w14:paraId="6ACE00B0" w14:textId="5ACB03D4" w:rsidR="00A23B58" w:rsidRDefault="007B63EB" w:rsidP="004311F6">
      <w:pPr>
        <w:pStyle w:val="Body"/>
      </w:pPr>
      <w:r>
        <w:br/>
        <w:t>In case you installed the standard bundle (i.e. non Mac</w:t>
      </w:r>
      <w:r w:rsidR="006D3E07">
        <w:t xml:space="preserve"> </w:t>
      </w:r>
      <w:r>
        <w:t>OS specific bundle), n</w:t>
      </w:r>
      <w:r w:rsidR="00A23B58">
        <w:t xml:space="preserve">avigate to the </w:t>
      </w:r>
      <w:r w:rsidR="00A23B58" w:rsidRPr="004311F6">
        <w:rPr>
          <w:rStyle w:val="CodeChar"/>
          <w:rFonts w:eastAsia="Courier New"/>
        </w:rPr>
        <w:t>macosx</w:t>
      </w:r>
      <w:r w:rsidR="00A23B58">
        <w:t xml:space="preserve"> folder and double-click on </w:t>
      </w:r>
      <w:r w:rsidR="00A23B58" w:rsidRPr="004311F6">
        <w:rPr>
          <w:rStyle w:val="CodeChar"/>
          <w:rFonts w:eastAsia="Courier New"/>
        </w:rPr>
        <w:t>specchio</w:t>
      </w:r>
      <w:r w:rsidR="00A23B58">
        <w:t>.</w:t>
      </w:r>
    </w:p>
    <w:p w14:paraId="7BFD61B6" w14:textId="77777777" w:rsidR="00A23B58" w:rsidRDefault="00A23B58" w:rsidP="00A23B58">
      <w:pPr>
        <w:pStyle w:val="Heading3"/>
      </w:pPr>
      <w:r>
        <w:t>Unix and Linux</w:t>
      </w:r>
    </w:p>
    <w:p w14:paraId="429A7409" w14:textId="77777777" w:rsidR="00A23B58" w:rsidRDefault="00197605" w:rsidP="004311F6">
      <w:pPr>
        <w:pStyle w:val="Body"/>
      </w:pPr>
      <w:r>
        <w:t>N</w:t>
      </w:r>
      <w:r w:rsidR="00A23B58">
        <w:t xml:space="preserve">avigate to the folder into which you installed SPECCHIO. If using a graphical interface that supports it, you may be able to start the application by double-clicking on </w:t>
      </w:r>
      <w:r w:rsidR="00A23B58" w:rsidRPr="004311F6">
        <w:rPr>
          <w:rStyle w:val="CodeChar"/>
          <w:rFonts w:eastAsia="Courier New"/>
        </w:rPr>
        <w:t>specchio-client.jar</w:t>
      </w:r>
      <w:r w:rsidR="00A23B58">
        <w:t xml:space="preserve">. Otherwise, execute </w:t>
      </w:r>
      <w:r w:rsidR="00A23B58" w:rsidRPr="004311F6">
        <w:rPr>
          <w:rStyle w:val="CodeChar"/>
          <w:rFonts w:eastAsia="Courier New"/>
        </w:rPr>
        <w:t>java -jar specchio-client.jar</w:t>
      </w:r>
      <w:r w:rsidR="00A23B58">
        <w:t xml:space="preserve"> from the command line.</w:t>
      </w:r>
    </w:p>
    <w:p w14:paraId="3A624CEB" w14:textId="77777777" w:rsidR="00A23B58" w:rsidRDefault="00A23B58" w:rsidP="00197605">
      <w:pPr>
        <w:pStyle w:val="Heading2"/>
      </w:pPr>
      <w:bookmarkStart w:id="27" w:name="h.vmn37r33bp8g" w:colFirst="0" w:colLast="0"/>
      <w:bookmarkEnd w:id="27"/>
      <w:r>
        <w:t>Creating a User Account</w:t>
      </w:r>
    </w:p>
    <w:tbl>
      <w:tblPr>
        <w:tblStyle w:val="Instructions"/>
        <w:tblW w:w="0" w:type="auto"/>
        <w:tblLook w:val="04A0" w:firstRow="1" w:lastRow="0" w:firstColumn="1" w:lastColumn="0" w:noHBand="0" w:noVBand="1"/>
      </w:tblPr>
      <w:tblGrid>
        <w:gridCol w:w="8862"/>
      </w:tblGrid>
      <w:tr w:rsidR="000278A8" w14:paraId="7F1D349C" w14:textId="77777777" w:rsidTr="000278A8">
        <w:tc>
          <w:tcPr>
            <w:tcW w:w="8862" w:type="dxa"/>
          </w:tcPr>
          <w:p w14:paraId="682DB06E" w14:textId="77777777" w:rsidR="000278A8" w:rsidRDefault="000278A8" w:rsidP="000278A8">
            <w:pPr>
              <w:pStyle w:val="ProcessStep"/>
            </w:pPr>
            <w:r>
              <w:t>Start the SPECCHIO client application.</w:t>
            </w:r>
          </w:p>
          <w:p w14:paraId="3BD65CBB"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Create a new user account</w:t>
            </w:r>
            <w:r>
              <w:t xml:space="preserve"> from the main menu.</w:t>
            </w:r>
          </w:p>
          <w:p w14:paraId="29B03393" w14:textId="77777777" w:rsidR="00EE3CD5" w:rsidRDefault="000278A8" w:rsidP="000278A8">
            <w:pPr>
              <w:pStyle w:val="ProcessStep"/>
            </w:pPr>
            <w:r>
              <w:t>Complete the server details as follows</w:t>
            </w:r>
            <w:r w:rsidR="00EE3CD5">
              <w:t>, depending on the server you want to connect to</w:t>
            </w:r>
            <w:r>
              <w:t>:</w:t>
            </w:r>
            <w:r w:rsidR="00EE3CD5">
              <w:br/>
            </w:r>
          </w:p>
          <w:tbl>
            <w:tblPr>
              <w:tblStyle w:val="TableGrid"/>
              <w:tblW w:w="0" w:type="auto"/>
              <w:tblInd w:w="459" w:type="dxa"/>
              <w:tblLook w:val="04A0" w:firstRow="1" w:lastRow="0" w:firstColumn="1" w:lastColumn="0" w:noHBand="0" w:noVBand="1"/>
            </w:tblPr>
            <w:tblGrid>
              <w:gridCol w:w="7474"/>
            </w:tblGrid>
            <w:tr w:rsidR="00CD1B9D" w14:paraId="74BA34F9" w14:textId="77777777" w:rsidTr="00CD1B9D">
              <w:tc>
                <w:tcPr>
                  <w:tcW w:w="7474" w:type="dxa"/>
                </w:tcPr>
                <w:p w14:paraId="67B7465F" w14:textId="56AD7BA4" w:rsidR="00CD1B9D" w:rsidRDefault="00CD1B9D" w:rsidP="00EE3CD5">
                  <w:pPr>
                    <w:pStyle w:val="ProcessStep"/>
                    <w:numPr>
                      <w:ilvl w:val="0"/>
                      <w:numId w:val="0"/>
                    </w:numPr>
                  </w:pPr>
                  <w:r>
                    <w:t>Worldwide SPECCHIO Online System, hosted by University of Zurich</w:t>
                  </w:r>
                </w:p>
              </w:tc>
            </w:tr>
            <w:tr w:rsidR="00CD1B9D" w14:paraId="29779966" w14:textId="77777777" w:rsidTr="00CD1B9D">
              <w:tc>
                <w:tcPr>
                  <w:tcW w:w="7474" w:type="dxa"/>
                </w:tcPr>
                <w:p w14:paraId="268F193D" w14:textId="77777777" w:rsidR="00CD1B9D" w:rsidRDefault="00CD1B9D" w:rsidP="00EE3CD5">
                  <w:pPr>
                    <w:pStyle w:val="ProcessStepFollow"/>
                    <w:ind w:hanging="402"/>
                  </w:pPr>
                  <w:r>
                    <w:t xml:space="preserve">Web Application Server: </w:t>
                  </w:r>
                  <w:r>
                    <w:rPr>
                      <w:rStyle w:val="CodeChar"/>
                      <w:rFonts w:eastAsia="Courier New"/>
                    </w:rPr>
                    <w:t>v473.vanager.de</w:t>
                  </w:r>
                </w:p>
                <w:p w14:paraId="5AC7F879" w14:textId="7DD1C1A3" w:rsidR="00CD1B9D" w:rsidRDefault="00CD1B9D" w:rsidP="00EE3CD5">
                  <w:pPr>
                    <w:pStyle w:val="ProcessStepFollow"/>
                    <w:ind w:hanging="402"/>
                  </w:pPr>
                  <w:r>
                    <w:t xml:space="preserve">Port: </w:t>
                  </w:r>
                  <w:r>
                    <w:rPr>
                      <w:rStyle w:val="CodeChar"/>
                      <w:rFonts w:eastAsia="Courier New"/>
                    </w:rPr>
                    <w:t>443</w:t>
                  </w:r>
                </w:p>
                <w:p w14:paraId="44942674" w14:textId="77777777" w:rsidR="00CD1B9D" w:rsidRDefault="00CD1B9D" w:rsidP="00EE3CD5">
                  <w:pPr>
                    <w:pStyle w:val="ProcessStepFollow"/>
                    <w:ind w:hanging="402"/>
                  </w:pPr>
                  <w:r>
                    <w:t xml:space="preserve">Application Path: </w:t>
                  </w:r>
                  <w:r w:rsidRPr="000278A8">
                    <w:rPr>
                      <w:rStyle w:val="CodeChar"/>
                      <w:rFonts w:eastAsia="Courier New"/>
                    </w:rPr>
                    <w:t>/specchio_service</w:t>
                  </w:r>
                </w:p>
                <w:p w14:paraId="02940A95" w14:textId="77777777" w:rsidR="00CD1B9D" w:rsidRDefault="00CD1B9D" w:rsidP="00EE3CD5">
                  <w:pPr>
                    <w:pStyle w:val="ProcessStep"/>
                    <w:numPr>
                      <w:ilvl w:val="0"/>
                      <w:numId w:val="0"/>
                    </w:numPr>
                    <w:rPr>
                      <w:rStyle w:val="CodeChar"/>
                      <w:rFonts w:eastAsia="Courier New"/>
                    </w:rPr>
                  </w:pPr>
                  <w:r>
                    <w:t xml:space="preserve">Data Source: Choose between productive and test servers: </w:t>
                  </w:r>
                  <w:r>
                    <w:rPr>
                      <w:rStyle w:val="CodeChar"/>
                      <w:rFonts w:eastAsia="Courier New"/>
                    </w:rPr>
                    <w:t>jdbc/specchio_prod</w:t>
                  </w:r>
                </w:p>
                <w:p w14:paraId="0466B2D3" w14:textId="77777777" w:rsidR="00CD1B9D" w:rsidRDefault="00CD1B9D" w:rsidP="00EE3CD5">
                  <w:pPr>
                    <w:pStyle w:val="ProcessStep"/>
                    <w:numPr>
                      <w:ilvl w:val="0"/>
                      <w:numId w:val="0"/>
                    </w:numPr>
                  </w:pPr>
                  <w:r>
                    <w:rPr>
                      <w:rStyle w:val="CodeChar"/>
                      <w:rFonts w:eastAsia="Courier New"/>
                    </w:rPr>
                    <w:t>jdbc/specchio_test</w:t>
                  </w:r>
                </w:p>
              </w:tc>
            </w:tr>
          </w:tbl>
          <w:p w14:paraId="6C44B8F1" w14:textId="77777777" w:rsidR="000278A8" w:rsidRDefault="000278A8" w:rsidP="00EE3CD5">
            <w:pPr>
              <w:pStyle w:val="ProcessStep"/>
              <w:numPr>
                <w:ilvl w:val="0"/>
                <w:numId w:val="0"/>
              </w:numPr>
              <w:ind w:left="459"/>
            </w:pPr>
          </w:p>
          <w:p w14:paraId="2377DC0E" w14:textId="77777777" w:rsidR="000278A8" w:rsidRDefault="000278A8" w:rsidP="000278A8">
            <w:pPr>
              <w:pStyle w:val="ProcessStep"/>
            </w:pPr>
            <w:r>
              <w:t xml:space="preserve">Press </w:t>
            </w:r>
            <w:r w:rsidRPr="000278A8">
              <w:rPr>
                <w:rStyle w:val="ActionButton"/>
              </w:rPr>
              <w:t> Connect</w:t>
            </w:r>
            <w:r>
              <w:rPr>
                <w:rStyle w:val="ActionButton"/>
              </w:rPr>
              <w:t> </w:t>
            </w:r>
            <w:r>
              <w:t>.</w:t>
            </w:r>
          </w:p>
          <w:p w14:paraId="4841CB25" w14:textId="77777777" w:rsidR="000278A8" w:rsidRDefault="000278A8" w:rsidP="000278A8">
            <w:pPr>
              <w:pStyle w:val="ProcessStep"/>
            </w:pPr>
            <w:r>
              <w:t xml:space="preserve">Complete the </w:t>
            </w:r>
            <w:r w:rsidRPr="000278A8">
              <w:rPr>
                <w:rStyle w:val="GUIWord"/>
              </w:rPr>
              <w:t>title</w:t>
            </w:r>
            <w:r>
              <w:t xml:space="preserv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w:t>
            </w:r>
            <w:r w:rsidRPr="000278A8">
              <w:rPr>
                <w:rStyle w:val="GUIWord"/>
              </w:rPr>
              <w:t>e-mail</w:t>
            </w:r>
            <w:r>
              <w:t xml:space="preserve"> and </w:t>
            </w:r>
            <w:r w:rsidRPr="000278A8">
              <w:rPr>
                <w:rStyle w:val="GUIWord"/>
              </w:rPr>
              <w:t>WWW</w:t>
            </w:r>
            <w:r>
              <w:t xml:space="preserve"> fields as </w:t>
            </w:r>
            <w:r>
              <w:lastRenderedPageBreak/>
              <w:t>desired.</w:t>
            </w:r>
          </w:p>
          <w:p w14:paraId="1F1B1DEA" w14:textId="77777777" w:rsidR="000278A8" w:rsidRDefault="000278A8" w:rsidP="000278A8">
            <w:pPr>
              <w:pStyle w:val="ProcessStepFollow"/>
            </w:pPr>
            <w:r>
              <w:t xml:space="preserve">The </w:t>
            </w:r>
            <w:r w:rsidRPr="000278A8">
              <w:rPr>
                <w:rStyle w:val="GUIWord"/>
              </w:rPr>
              <w:t>first name</w:t>
            </w:r>
            <w:r>
              <w:t xml:space="preserve">, </w:t>
            </w:r>
            <w:r w:rsidRPr="000278A8">
              <w:rPr>
                <w:rStyle w:val="GUIWord"/>
              </w:rPr>
              <w:t>last name</w:t>
            </w:r>
            <w:r>
              <w:t xml:space="preserve">, </w:t>
            </w:r>
            <w:r w:rsidRPr="000278A8">
              <w:rPr>
                <w:rStyle w:val="GUIWord"/>
              </w:rPr>
              <w:t>institute</w:t>
            </w:r>
            <w:r>
              <w:t xml:space="preserve"> and </w:t>
            </w:r>
            <w:r w:rsidRPr="000278A8">
              <w:rPr>
                <w:rStyle w:val="GUIWord"/>
              </w:rPr>
              <w:t>e-mail</w:t>
            </w:r>
            <w:r>
              <w:t xml:space="preserve"> are required.</w:t>
            </w:r>
          </w:p>
          <w:p w14:paraId="6E575AD1" w14:textId="77777777" w:rsidR="000278A8" w:rsidRDefault="000278A8" w:rsidP="000278A8">
            <w:pPr>
              <w:pStyle w:val="ProcessStepFollow"/>
            </w:pPr>
            <w:r>
              <w:t xml:space="preserve">Add new institutes as necessary using the </w:t>
            </w:r>
            <w:r w:rsidRPr="000278A8">
              <w:rPr>
                <w:rStyle w:val="ActionButton"/>
              </w:rPr>
              <w:t> Add new institutes...</w:t>
            </w:r>
            <w:r>
              <w:rPr>
                <w:rStyle w:val="ActionButton"/>
              </w:rPr>
              <w:t> </w:t>
            </w:r>
            <w:r>
              <w:t xml:space="preserve"> button.</w:t>
            </w:r>
          </w:p>
          <w:p w14:paraId="284408B3" w14:textId="77777777" w:rsidR="000278A8" w:rsidRDefault="000278A8" w:rsidP="000278A8">
            <w:pPr>
              <w:pStyle w:val="ProcessStepFollow"/>
            </w:pPr>
            <w:r>
              <w:t>SPECCHIO will not send any e-mail to the e-mail address entered and the address is not visible to other users.</w:t>
            </w:r>
          </w:p>
          <w:p w14:paraId="550E8FC5" w14:textId="77777777" w:rsidR="000278A8" w:rsidRDefault="000278A8" w:rsidP="000278A8">
            <w:pPr>
              <w:pStyle w:val="ProcessStep"/>
            </w:pPr>
            <w:r>
              <w:t xml:space="preserve">Press </w:t>
            </w:r>
            <w:r w:rsidRPr="000278A8">
              <w:rPr>
                <w:rStyle w:val="ActionButton"/>
              </w:rPr>
              <w:t> Create </w:t>
            </w:r>
            <w:r>
              <w:t>.</w:t>
            </w:r>
          </w:p>
          <w:p w14:paraId="2AAE631E" w14:textId="77777777" w:rsidR="000278A8" w:rsidRDefault="000278A8" w:rsidP="000278A8">
            <w:pPr>
              <w:pStyle w:val="ProcessStepFollow"/>
            </w:pPr>
            <w:r>
              <w:t>You should see a message saying that an account has been created and its details added to your configuration file.</w:t>
            </w:r>
          </w:p>
        </w:tc>
      </w:tr>
    </w:tbl>
    <w:p w14:paraId="6B218E58" w14:textId="62A0498A" w:rsidR="00C55CFD" w:rsidRDefault="000278A8" w:rsidP="000278A8">
      <w:pPr>
        <w:pStyle w:val="Body"/>
      </w:pPr>
      <w:bookmarkStart w:id="28" w:name="h.4ir09cke7o6d" w:colFirst="0" w:colLast="0"/>
      <w:bookmarkEnd w:id="28"/>
      <w:r>
        <w:lastRenderedPageBreak/>
        <w:t xml:space="preserve">The account username and password are automatically stored in the </w:t>
      </w:r>
      <w:r w:rsidR="00C55CFD">
        <w:t xml:space="preserve">system preferences of your computer. You essentially do not need to know or record them yourself; </w:t>
      </w:r>
      <w:r w:rsidR="00362B25">
        <w:t xml:space="preserve">it </w:t>
      </w:r>
      <w:r w:rsidR="00C55CFD">
        <w:t>may however be prudent to take a note in case your computer crashes and the preferences are lost.</w:t>
      </w:r>
    </w:p>
    <w:p w14:paraId="1E784626" w14:textId="1B413E3E" w:rsidR="000278A8" w:rsidRDefault="00C55CFD" w:rsidP="000278A8">
      <w:pPr>
        <w:pStyle w:val="Body"/>
      </w:pPr>
      <w:bookmarkStart w:id="29" w:name="OLE_LINK35"/>
      <w:bookmarkStart w:id="30" w:name="OLE_LINK36"/>
      <w:r>
        <w:t xml:space="preserve">Older versions of SPECCHIO stored them in a </w:t>
      </w:r>
      <w:r w:rsidR="000278A8">
        <w:t>configuration file (</w:t>
      </w:r>
      <w:r w:rsidR="000278A8">
        <w:rPr>
          <w:rFonts w:ascii="Courier New" w:eastAsia="Courier New" w:hAnsi="Courier New" w:cs="Courier New"/>
        </w:rPr>
        <w:t>db_config.txt</w:t>
      </w:r>
      <w:r w:rsidR="000278A8">
        <w:t xml:space="preserve">). </w:t>
      </w:r>
      <w:r>
        <w:t>If you have upgraded from previous versions then SPECCHIO will continue to read account data from the configuration file. Newer versions can be enforced to write data into the configuration file during account creation; this is achieved by</w:t>
      </w:r>
      <w:r w:rsidR="00695038">
        <w:t xml:space="preserve"> selecting </w:t>
      </w:r>
      <w:r w:rsidR="00695038" w:rsidRPr="000278A8">
        <w:rPr>
          <w:rStyle w:val="GUIWord"/>
        </w:rPr>
        <w:t>Database</w:t>
      </w:r>
      <w:r w:rsidR="00695038">
        <w:t xml:space="preserve">, then </w:t>
      </w:r>
      <w:r w:rsidR="00695038">
        <w:rPr>
          <w:rStyle w:val="GUIWord"/>
        </w:rPr>
        <w:t>Edit db_config file</w:t>
      </w:r>
      <w:r w:rsidR="00695038">
        <w:t xml:space="preserve"> from the main menu</w:t>
      </w:r>
      <w:r>
        <w:t xml:space="preserve">. </w:t>
      </w:r>
      <w:r w:rsidR="00695038">
        <w:t>Note: the menu item is greyed out by default</w:t>
      </w:r>
      <w:r w:rsidR="00311E64">
        <w:t>; to enable it set the according switch in the SPECCHIO Preferences.</w:t>
      </w:r>
    </w:p>
    <w:bookmarkEnd w:id="29"/>
    <w:bookmarkEnd w:id="30"/>
    <w:p w14:paraId="0727F4DA" w14:textId="77777777" w:rsidR="004311F6" w:rsidRDefault="00A23B58" w:rsidP="004311F6">
      <w:pPr>
        <w:pStyle w:val="Heading2"/>
      </w:pPr>
      <w:r>
        <w:t>Using SPECCHIO</w:t>
      </w:r>
    </w:p>
    <w:tbl>
      <w:tblPr>
        <w:tblStyle w:val="Instructions"/>
        <w:tblW w:w="0" w:type="auto"/>
        <w:tblLook w:val="04A0" w:firstRow="1" w:lastRow="0" w:firstColumn="1" w:lastColumn="0" w:noHBand="0" w:noVBand="1"/>
      </w:tblPr>
      <w:tblGrid>
        <w:gridCol w:w="8862"/>
      </w:tblGrid>
      <w:tr w:rsidR="000278A8" w14:paraId="524884BF" w14:textId="77777777" w:rsidTr="000278A8">
        <w:tc>
          <w:tcPr>
            <w:tcW w:w="8862" w:type="dxa"/>
          </w:tcPr>
          <w:p w14:paraId="22E908E4" w14:textId="77777777" w:rsidR="000278A8" w:rsidRDefault="000278A8" w:rsidP="000278A8">
            <w:pPr>
              <w:pStyle w:val="ProcessStep"/>
            </w:pPr>
            <w:r>
              <w:t xml:space="preserve">Select </w:t>
            </w:r>
            <w:r w:rsidRPr="000278A8">
              <w:rPr>
                <w:rStyle w:val="GUIWord"/>
              </w:rPr>
              <w:t>Database</w:t>
            </w:r>
            <w:r>
              <w:t xml:space="preserve">, then </w:t>
            </w:r>
            <w:r w:rsidRPr="000278A8">
              <w:rPr>
                <w:rStyle w:val="GUIWord"/>
              </w:rPr>
              <w:t>Connect to database</w:t>
            </w:r>
            <w:r>
              <w:t xml:space="preserve"> from the main menu.</w:t>
            </w:r>
          </w:p>
          <w:p w14:paraId="6106E76C" w14:textId="77777777" w:rsidR="000278A8" w:rsidRDefault="000278A8" w:rsidP="000278A8">
            <w:pPr>
              <w:pStyle w:val="ProcessStep"/>
            </w:pPr>
            <w:r>
              <w:t xml:space="preserve">If you have only created one account, this account should be selected in the </w:t>
            </w:r>
            <w:r w:rsidRPr="000278A8">
              <w:rPr>
                <w:rStyle w:val="GUIWord"/>
              </w:rPr>
              <w:t>Known connections</w:t>
            </w:r>
            <w:r>
              <w:t xml:space="preserve"> selector, and the dialogue should be pre-filled with the account details.</w:t>
            </w:r>
          </w:p>
          <w:p w14:paraId="60E8F6D8" w14:textId="77777777" w:rsidR="000278A8" w:rsidRDefault="000278A8" w:rsidP="000278A8">
            <w:pPr>
              <w:pStyle w:val="ProcessStepFollow"/>
            </w:pPr>
            <w:r>
              <w:t xml:space="preserve">If you have created more than one account, you can choose between them using the </w:t>
            </w:r>
            <w:r>
              <w:rPr>
                <w:rStyle w:val="GUIWord"/>
              </w:rPr>
              <w:t>K</w:t>
            </w:r>
            <w:r w:rsidRPr="000278A8">
              <w:rPr>
                <w:rStyle w:val="GUIWord"/>
              </w:rPr>
              <w:t>nown connections</w:t>
            </w:r>
            <w:r>
              <w:t xml:space="preserve"> selector.</w:t>
            </w:r>
          </w:p>
          <w:p w14:paraId="6452A9CA" w14:textId="77777777" w:rsidR="000278A8" w:rsidRDefault="000278A8" w:rsidP="000278A8">
            <w:pPr>
              <w:pStyle w:val="ProcessStep"/>
            </w:pPr>
            <w:r>
              <w:t xml:space="preserve">Press </w:t>
            </w:r>
            <w:r w:rsidRPr="000278A8">
              <w:rPr>
                <w:rStyle w:val="ActionButton"/>
              </w:rPr>
              <w:t> Connect </w:t>
            </w:r>
            <w:r>
              <w:t>.</w:t>
            </w:r>
          </w:p>
        </w:tc>
      </w:tr>
    </w:tbl>
    <w:p w14:paraId="43196F79" w14:textId="77777777" w:rsidR="004311F6" w:rsidRDefault="000278A8" w:rsidP="000278A8">
      <w:pPr>
        <w:pStyle w:val="Body"/>
      </w:pPr>
      <w:r>
        <w:t>You are now ready to use SPECCHIO as described in the User Guide.</w:t>
      </w:r>
    </w:p>
    <w:p w14:paraId="41D657DD" w14:textId="77777777" w:rsidR="00F117C1" w:rsidRDefault="00F117C1">
      <w:r>
        <w:br w:type="page"/>
      </w:r>
    </w:p>
    <w:p w14:paraId="56F58A22" w14:textId="77777777" w:rsidR="00F117C1" w:rsidRDefault="00F117C1" w:rsidP="00F117C1">
      <w:pPr>
        <w:pStyle w:val="Appendix1"/>
      </w:pPr>
      <w:r>
        <w:lastRenderedPageBreak/>
        <w:t>Change History</w:t>
      </w:r>
    </w:p>
    <w:p w14:paraId="24C113D1" w14:textId="77777777" w:rsidR="00F117C1" w:rsidRDefault="00F117C1" w:rsidP="00F117C1">
      <w:pPr>
        <w:pStyle w:val="HeadingSubUnnumbered"/>
      </w:pPr>
      <w:r>
        <w:t>V3.0.1</w:t>
      </w:r>
    </w:p>
    <w:p w14:paraId="1E220E1F" w14:textId="77777777" w:rsidR="00F117C1" w:rsidRDefault="00F117C1" w:rsidP="00197968">
      <w:pPr>
        <w:pStyle w:val="Body"/>
        <w:numPr>
          <w:ilvl w:val="0"/>
          <w:numId w:val="13"/>
        </w:numPr>
      </w:pPr>
      <w:r>
        <w:t>DC10-301 Added a researcher description field for Research Data Australia</w:t>
      </w:r>
    </w:p>
    <w:p w14:paraId="1B8482E5" w14:textId="77777777" w:rsidR="00F117C1" w:rsidRDefault="00F117C1" w:rsidP="00197968">
      <w:pPr>
        <w:pStyle w:val="Body"/>
        <w:numPr>
          <w:ilvl w:val="0"/>
          <w:numId w:val="13"/>
        </w:numPr>
      </w:pPr>
      <w:r>
        <w:t>DC10-302 Corrected a JAXBException when viewing an instrument picture</w:t>
      </w:r>
    </w:p>
    <w:p w14:paraId="459E578B" w14:textId="77777777" w:rsidR="00F117C1" w:rsidRDefault="00F117C1" w:rsidP="00197968">
      <w:pPr>
        <w:pStyle w:val="Body"/>
        <w:numPr>
          <w:ilvl w:val="0"/>
          <w:numId w:val="13"/>
        </w:numPr>
      </w:pPr>
      <w:r>
        <w:t>DC10-303 Preserved db_config.txt when upgrading an existing installation</w:t>
      </w:r>
    </w:p>
    <w:p w14:paraId="66914CDB" w14:textId="77777777" w:rsidR="00F117C1" w:rsidRDefault="00F117C1" w:rsidP="00197968">
      <w:pPr>
        <w:pStyle w:val="Body"/>
        <w:numPr>
          <w:ilvl w:val="0"/>
          <w:numId w:val="13"/>
        </w:numPr>
      </w:pPr>
      <w:r>
        <w:t>DC10-304 Corrected account name generation for names containing punctuation</w:t>
      </w:r>
    </w:p>
    <w:p w14:paraId="6F3E53D5" w14:textId="77777777" w:rsidR="00F117C1" w:rsidRDefault="00F117C1" w:rsidP="00197968">
      <w:pPr>
        <w:pStyle w:val="Body"/>
        <w:numPr>
          <w:ilvl w:val="0"/>
          <w:numId w:val="13"/>
        </w:numPr>
      </w:pPr>
      <w:r>
        <w:t>DC10-306 Cleared the progress message when loading campaign data fails</w:t>
      </w:r>
    </w:p>
    <w:p w14:paraId="709AD1D1" w14:textId="696A56A0" w:rsidR="00AB06FD" w:rsidRDefault="00AB06FD" w:rsidP="00AB06FD">
      <w:pPr>
        <w:pStyle w:val="HeadingSubUnnumbered"/>
      </w:pPr>
      <w:r>
        <w:t>V3.1.0</w:t>
      </w:r>
    </w:p>
    <w:p w14:paraId="45231042" w14:textId="301F0A2C" w:rsidR="00F117C1" w:rsidRDefault="00AB06FD" w:rsidP="00197968">
      <w:pPr>
        <w:pStyle w:val="Body"/>
        <w:numPr>
          <w:ilvl w:val="0"/>
          <w:numId w:val="12"/>
        </w:numPr>
      </w:pPr>
      <w:r>
        <w:t>Added support for automatic instrument and sensor inserts</w:t>
      </w:r>
    </w:p>
    <w:p w14:paraId="7E702A98" w14:textId="31D604B0" w:rsidR="00AB06FD" w:rsidRDefault="00AB06FD" w:rsidP="00197968">
      <w:pPr>
        <w:pStyle w:val="Body"/>
        <w:numPr>
          <w:ilvl w:val="0"/>
          <w:numId w:val="12"/>
        </w:numPr>
      </w:pPr>
      <w:r>
        <w:t>Added support for multiple data sources (multiple database on same server)</w:t>
      </w:r>
    </w:p>
    <w:p w14:paraId="58C87A1C" w14:textId="5C054CA4" w:rsidR="007B63EB" w:rsidRDefault="007B63EB" w:rsidP="00197968">
      <w:pPr>
        <w:pStyle w:val="Body"/>
        <w:numPr>
          <w:ilvl w:val="0"/>
          <w:numId w:val="12"/>
        </w:numPr>
      </w:pPr>
      <w:r>
        <w:t>Added packaging as Mac OS X application</w:t>
      </w:r>
    </w:p>
    <w:p w14:paraId="63A63E11" w14:textId="1C51288D" w:rsidR="00CD1B9D" w:rsidRDefault="00CD1B9D" w:rsidP="00CD1B9D">
      <w:pPr>
        <w:pStyle w:val="HeadingSubUnnumbered"/>
      </w:pPr>
      <w:r>
        <w:t>V3.1.3</w:t>
      </w:r>
    </w:p>
    <w:p w14:paraId="7BA7FC32" w14:textId="2A544A51" w:rsidR="00CD1B9D" w:rsidRDefault="00CD1B9D" w:rsidP="00197968">
      <w:pPr>
        <w:pStyle w:val="Body"/>
        <w:numPr>
          <w:ilvl w:val="0"/>
          <w:numId w:val="11"/>
        </w:numPr>
      </w:pPr>
      <w:r>
        <w:t>Database updates (CORINE landcover support, instrument calibration support)</w:t>
      </w:r>
    </w:p>
    <w:p w14:paraId="7EB3DBE4" w14:textId="408A3FBC" w:rsidR="00CD1B9D" w:rsidRDefault="00CD1B9D" w:rsidP="00197968">
      <w:pPr>
        <w:pStyle w:val="Body"/>
        <w:numPr>
          <w:ilvl w:val="0"/>
          <w:numId w:val="11"/>
        </w:numPr>
      </w:pPr>
      <w:r>
        <w:t>Updates to increase speed during data selection and loading</w:t>
      </w:r>
    </w:p>
    <w:p w14:paraId="223F7043" w14:textId="0F622473" w:rsidR="00CD1B9D" w:rsidRDefault="00CD1B9D" w:rsidP="00197968">
      <w:pPr>
        <w:pStyle w:val="Body"/>
        <w:numPr>
          <w:ilvl w:val="0"/>
          <w:numId w:val="11"/>
        </w:numPr>
      </w:pPr>
      <w:r>
        <w:t>Enhanced API</w:t>
      </w:r>
    </w:p>
    <w:p w14:paraId="54B78E1E" w14:textId="62F4AC2C" w:rsidR="00BB4F85" w:rsidRDefault="00BB4F85" w:rsidP="00197968">
      <w:pPr>
        <w:pStyle w:val="Body"/>
        <w:numPr>
          <w:ilvl w:val="0"/>
          <w:numId w:val="11"/>
        </w:numPr>
      </w:pPr>
      <w:r>
        <w:t>Interactive database config file editing</w:t>
      </w:r>
    </w:p>
    <w:p w14:paraId="633239AF" w14:textId="77777777" w:rsidR="00CD1B9D" w:rsidRDefault="00CD1B9D" w:rsidP="00CD1B9D">
      <w:pPr>
        <w:pStyle w:val="Body"/>
      </w:pPr>
      <w:r>
        <w:t>Bugfixes:</w:t>
      </w:r>
    </w:p>
    <w:p w14:paraId="431D062D" w14:textId="1E013139" w:rsidR="00CD1B9D" w:rsidRDefault="00091EC1" w:rsidP="00197968">
      <w:pPr>
        <w:pStyle w:val="Body"/>
        <w:numPr>
          <w:ilvl w:val="0"/>
          <w:numId w:val="8"/>
        </w:numPr>
      </w:pPr>
      <w:r>
        <w:t>I</w:t>
      </w:r>
      <w:r w:rsidR="00CD1B9D">
        <w:t>ncreased stability of system over time and multiple users</w:t>
      </w:r>
    </w:p>
    <w:p w14:paraId="32BC5C5E" w14:textId="4E0BFF54" w:rsidR="00CD1B9D" w:rsidRDefault="00CD1B9D" w:rsidP="00197968">
      <w:pPr>
        <w:pStyle w:val="Body"/>
        <w:numPr>
          <w:ilvl w:val="0"/>
          <w:numId w:val="8"/>
        </w:numPr>
      </w:pPr>
      <w:r>
        <w:t>Timestamp issue when operating the system in different timezones</w:t>
      </w:r>
    </w:p>
    <w:p w14:paraId="6DC98F77" w14:textId="67383397" w:rsidR="002173C4" w:rsidRDefault="002173C4" w:rsidP="00197968">
      <w:pPr>
        <w:pStyle w:val="Body"/>
        <w:numPr>
          <w:ilvl w:val="0"/>
          <w:numId w:val="8"/>
        </w:numPr>
      </w:pPr>
      <w:r>
        <w:t>Increased file reader stability for UniSpec and ASD</w:t>
      </w:r>
    </w:p>
    <w:p w14:paraId="076BEDF6" w14:textId="32739845" w:rsidR="009E051D" w:rsidRDefault="009E051D" w:rsidP="009E051D">
      <w:pPr>
        <w:pStyle w:val="HeadingSubUnnumbered"/>
        <w:ind w:left="709"/>
      </w:pPr>
      <w:r>
        <w:t>V3.2.0</w:t>
      </w:r>
      <w:r w:rsidR="00070215">
        <w:t xml:space="preserve"> Alpha – Gamma Versions</w:t>
      </w:r>
    </w:p>
    <w:p w14:paraId="6F8BDCE5" w14:textId="7F18635C" w:rsidR="00CD1B9D" w:rsidRDefault="009E051D" w:rsidP="00197968">
      <w:pPr>
        <w:pStyle w:val="Body"/>
        <w:numPr>
          <w:ilvl w:val="0"/>
          <w:numId w:val="10"/>
        </w:numPr>
      </w:pPr>
      <w:r>
        <w:t>Timeline plot updated to show datapoints as squares.</w:t>
      </w:r>
    </w:p>
    <w:p w14:paraId="476EC214" w14:textId="5B46E4A0" w:rsidR="009E051D" w:rsidRDefault="009E051D" w:rsidP="00197968">
      <w:pPr>
        <w:pStyle w:val="Body"/>
        <w:numPr>
          <w:ilvl w:val="0"/>
          <w:numId w:val="10"/>
        </w:numPr>
      </w:pPr>
      <w:r>
        <w:t>New Data Link function to create links between spectra to model Target-Reference links, Reference-Target links, Target-Target links and Provenance links.</w:t>
      </w:r>
    </w:p>
    <w:p w14:paraId="49BDB9A6" w14:textId="27F188AF" w:rsidR="009E051D" w:rsidRDefault="009E051D" w:rsidP="00197968">
      <w:pPr>
        <w:pStyle w:val="Body"/>
        <w:numPr>
          <w:ilvl w:val="0"/>
          <w:numId w:val="10"/>
        </w:numPr>
      </w:pPr>
      <w:r>
        <w:t>Query Builder has new method to set spectrum ids from an external process; useful for using query builder functionality with an existing set of spectrum ids.</w:t>
      </w:r>
    </w:p>
    <w:p w14:paraId="78156F7F" w14:textId="69476DE8" w:rsidR="009E051D" w:rsidRDefault="009E051D" w:rsidP="00197968">
      <w:pPr>
        <w:pStyle w:val="Body"/>
        <w:numPr>
          <w:ilvl w:val="0"/>
          <w:numId w:val="10"/>
        </w:numPr>
      </w:pPr>
      <w:r>
        <w:t>Speed improvement for data removal</w:t>
      </w:r>
      <w:r w:rsidR="00197968">
        <w:t xml:space="preserve"> and file loading</w:t>
      </w:r>
      <w:r>
        <w:t>.</w:t>
      </w:r>
    </w:p>
    <w:p w14:paraId="4E012522" w14:textId="79562615" w:rsidR="009E051D" w:rsidRDefault="009E051D" w:rsidP="00197968">
      <w:pPr>
        <w:pStyle w:val="Body"/>
        <w:numPr>
          <w:ilvl w:val="0"/>
          <w:numId w:val="10"/>
        </w:numPr>
        <w:rPr>
          <w:lang w:val="en-US"/>
        </w:rPr>
      </w:pPr>
      <w:r w:rsidRPr="009E051D">
        <w:rPr>
          <w:lang w:val="en-US"/>
        </w:rPr>
        <w:t xml:space="preserve">Update to support latest file versions produced by </w:t>
      </w:r>
      <w:r>
        <w:rPr>
          <w:lang w:val="en-US"/>
        </w:rPr>
        <w:t xml:space="preserve">SVC </w:t>
      </w:r>
      <w:r w:rsidRPr="009E051D">
        <w:rPr>
          <w:lang w:val="en-US"/>
        </w:rPr>
        <w:t>HR1024i.</w:t>
      </w:r>
    </w:p>
    <w:p w14:paraId="78FFDEFF" w14:textId="22462275" w:rsidR="009E051D" w:rsidRDefault="009E051D" w:rsidP="00197968">
      <w:pPr>
        <w:pStyle w:val="Body"/>
        <w:numPr>
          <w:ilvl w:val="0"/>
          <w:numId w:val="10"/>
        </w:numPr>
        <w:rPr>
          <w:lang w:val="en-US"/>
        </w:rPr>
      </w:pPr>
      <w:r w:rsidRPr="009E051D">
        <w:rPr>
          <w:lang w:val="en-US"/>
        </w:rPr>
        <w:t>File loader for file produced by Ocean Optics new Ocean View software.</w:t>
      </w:r>
    </w:p>
    <w:p w14:paraId="006DEC1C" w14:textId="49376AE6" w:rsidR="009E051D" w:rsidRDefault="002A601C" w:rsidP="00197968">
      <w:pPr>
        <w:pStyle w:val="Body"/>
        <w:numPr>
          <w:ilvl w:val="0"/>
          <w:numId w:val="10"/>
        </w:numPr>
        <w:rPr>
          <w:lang w:val="en-US"/>
        </w:rPr>
      </w:pPr>
      <w:r w:rsidRPr="009E051D">
        <w:rPr>
          <w:lang w:val="en-US"/>
        </w:rPr>
        <w:t xml:space="preserve">File loader for </w:t>
      </w:r>
      <w:r w:rsidR="00197968" w:rsidRPr="00197968">
        <w:rPr>
          <w:lang w:val="en-US"/>
        </w:rPr>
        <w:t xml:space="preserve">Microtops text file </w:t>
      </w:r>
      <w:r w:rsidR="00197968">
        <w:rPr>
          <w:lang w:val="en-US"/>
        </w:rPr>
        <w:t>and new attributes to support the metadata of the Microtops</w:t>
      </w:r>
      <w:r w:rsidR="00197968" w:rsidRPr="00197968">
        <w:rPr>
          <w:lang w:val="en-US"/>
        </w:rPr>
        <w:t>.</w:t>
      </w:r>
    </w:p>
    <w:p w14:paraId="6046FD50" w14:textId="71903B22" w:rsidR="002A601C" w:rsidRDefault="002A601C" w:rsidP="00197968">
      <w:pPr>
        <w:pStyle w:val="Body"/>
        <w:numPr>
          <w:ilvl w:val="0"/>
          <w:numId w:val="10"/>
        </w:numPr>
        <w:rPr>
          <w:lang w:val="en-US"/>
        </w:rPr>
      </w:pPr>
      <w:r>
        <w:rPr>
          <w:lang w:val="en-US"/>
        </w:rPr>
        <w:t>File loader for Bruker FTIR dpt files.</w:t>
      </w:r>
    </w:p>
    <w:p w14:paraId="2F4265FC" w14:textId="76B52AF8" w:rsidR="00197968" w:rsidRDefault="00197968" w:rsidP="00197968">
      <w:pPr>
        <w:pStyle w:val="Body"/>
        <w:numPr>
          <w:ilvl w:val="0"/>
          <w:numId w:val="10"/>
        </w:numPr>
        <w:rPr>
          <w:lang w:val="en-US"/>
        </w:rPr>
      </w:pPr>
      <w:r>
        <w:rPr>
          <w:lang w:val="en-US"/>
        </w:rPr>
        <w:t>Ocean Optics Spectra Suite files: u</w:t>
      </w:r>
      <w:r w:rsidRPr="00197968">
        <w:rPr>
          <w:lang w:val="en-US"/>
        </w:rPr>
        <w:t>pdate to deal with corrupt files where the spectral data block was not</w:t>
      </w:r>
      <w:r>
        <w:rPr>
          <w:lang w:val="en-US"/>
        </w:rPr>
        <w:t xml:space="preserve"> written </w:t>
      </w:r>
      <w:r w:rsidRPr="00197968">
        <w:rPr>
          <w:lang w:val="en-US"/>
        </w:rPr>
        <w:t>properly</w:t>
      </w:r>
      <w:r>
        <w:rPr>
          <w:lang w:val="en-US"/>
        </w:rPr>
        <w:t>.</w:t>
      </w:r>
    </w:p>
    <w:p w14:paraId="2FB822F3" w14:textId="462196A0" w:rsidR="00197968" w:rsidRDefault="00197968" w:rsidP="00197968">
      <w:pPr>
        <w:pStyle w:val="Body"/>
        <w:numPr>
          <w:ilvl w:val="0"/>
          <w:numId w:val="10"/>
        </w:numPr>
        <w:rPr>
          <w:lang w:val="en-US"/>
        </w:rPr>
      </w:pPr>
      <w:r w:rsidRPr="00197968">
        <w:rPr>
          <w:lang w:val="en-US"/>
        </w:rPr>
        <w:t>Better reporting support for loaded/parsed files.</w:t>
      </w:r>
    </w:p>
    <w:p w14:paraId="32D67B5D" w14:textId="00AFE7D9" w:rsidR="00197968" w:rsidRDefault="00197968" w:rsidP="00197968">
      <w:pPr>
        <w:pStyle w:val="Body"/>
        <w:numPr>
          <w:ilvl w:val="0"/>
          <w:numId w:val="10"/>
        </w:numPr>
        <w:rPr>
          <w:lang w:val="en-US"/>
        </w:rPr>
      </w:pPr>
      <w:r w:rsidRPr="00197968">
        <w:rPr>
          <w:lang w:val="en-US"/>
        </w:rPr>
        <w:t>Return</w:t>
      </w:r>
      <w:r>
        <w:rPr>
          <w:lang w:val="en-US"/>
        </w:rPr>
        <w:t>ing</w:t>
      </w:r>
      <w:r w:rsidRPr="00197968">
        <w:rPr>
          <w:lang w:val="en-US"/>
        </w:rPr>
        <w:t xml:space="preserve"> empty metaparameters when a metaparameter does not exist for a</w:t>
      </w:r>
      <w:r>
        <w:rPr>
          <w:lang w:val="en-US"/>
        </w:rPr>
        <w:t xml:space="preserve"> </w:t>
      </w:r>
      <w:r w:rsidRPr="00197968">
        <w:rPr>
          <w:lang w:val="en-US"/>
        </w:rPr>
        <w:t>supplied spectrum. Applies to getMetaparameterValues an</w:t>
      </w:r>
      <w:r>
        <w:rPr>
          <w:lang w:val="en-US"/>
        </w:rPr>
        <w:t>d</w:t>
      </w:r>
      <w:r w:rsidRPr="00197968">
        <w:rPr>
          <w:lang w:val="en-US"/>
        </w:rPr>
        <w:t xml:space="preserve"> getMetaparameters </w:t>
      </w:r>
      <w:r w:rsidRPr="00197968">
        <w:rPr>
          <w:lang w:val="en-US"/>
        </w:rPr>
        <w:lastRenderedPageBreak/>
        <w:t xml:space="preserve">methods of the SpecchioClient. </w:t>
      </w:r>
      <w:r>
        <w:rPr>
          <w:lang w:val="en-US"/>
        </w:rPr>
        <w:t>Non-existing parameters have their eav_id set to 0.</w:t>
      </w:r>
    </w:p>
    <w:p w14:paraId="4B309D30" w14:textId="7F29CC37" w:rsidR="004E18CF" w:rsidRDefault="004E18CF" w:rsidP="004E18CF">
      <w:pPr>
        <w:pStyle w:val="Body"/>
        <w:numPr>
          <w:ilvl w:val="0"/>
          <w:numId w:val="10"/>
        </w:numPr>
        <w:rPr>
          <w:lang w:val="en-US"/>
        </w:rPr>
      </w:pPr>
      <w:r w:rsidRPr="004E18CF">
        <w:rPr>
          <w:lang w:val="en-US"/>
        </w:rPr>
        <w:t>Improved matching of sensors and instruments based on full wavelengths</w:t>
      </w:r>
      <w:r>
        <w:rPr>
          <w:lang w:val="en-US"/>
        </w:rPr>
        <w:t xml:space="preserve"> </w:t>
      </w:r>
      <w:r w:rsidRPr="004E18CF">
        <w:rPr>
          <w:lang w:val="en-US"/>
        </w:rPr>
        <w:t>information</w:t>
      </w:r>
      <w:r w:rsidR="008620DB">
        <w:rPr>
          <w:lang w:val="en-US"/>
        </w:rPr>
        <w:t xml:space="preserve"> during data loading</w:t>
      </w:r>
      <w:r w:rsidRPr="004E18CF">
        <w:rPr>
          <w:lang w:val="en-US"/>
        </w:rPr>
        <w:t>.</w:t>
      </w:r>
    </w:p>
    <w:p w14:paraId="35B11A78" w14:textId="4560E214" w:rsidR="00E3704C" w:rsidRDefault="00E3704C" w:rsidP="004E18CF">
      <w:pPr>
        <w:pStyle w:val="Body"/>
        <w:numPr>
          <w:ilvl w:val="0"/>
          <w:numId w:val="10"/>
        </w:numPr>
        <w:rPr>
          <w:lang w:val="en-US"/>
        </w:rPr>
      </w:pPr>
      <w:r>
        <w:rPr>
          <w:lang w:val="en-US"/>
        </w:rPr>
        <w:t>Radiance to Reflectance conversion: o</w:t>
      </w:r>
      <w:r w:rsidRPr="00E3704C">
        <w:rPr>
          <w:lang w:val="en-US"/>
        </w:rPr>
        <w:t>nly target radiances are converted to reflectances</w:t>
      </w:r>
      <w:r>
        <w:rPr>
          <w:lang w:val="en-US"/>
        </w:rPr>
        <w:t>; reference readings are ignored.</w:t>
      </w:r>
    </w:p>
    <w:p w14:paraId="018C480E" w14:textId="7676AAB5" w:rsidR="008620DB" w:rsidRDefault="008620DB" w:rsidP="004E18CF">
      <w:pPr>
        <w:pStyle w:val="Body"/>
        <w:numPr>
          <w:ilvl w:val="0"/>
          <w:numId w:val="10"/>
        </w:numPr>
        <w:rPr>
          <w:lang w:val="en-US"/>
        </w:rPr>
      </w:pPr>
      <w:r>
        <w:rPr>
          <w:lang w:val="en-US"/>
        </w:rPr>
        <w:t>Removed restriction in Data Loader that one directory can only hold one spectral file type: files may now be freely mixed.</w:t>
      </w:r>
    </w:p>
    <w:p w14:paraId="193332FF" w14:textId="17E5FA0E" w:rsidR="00A424D1" w:rsidRPr="004E18CF" w:rsidRDefault="00A424D1" w:rsidP="004E18CF">
      <w:pPr>
        <w:pStyle w:val="Body"/>
        <w:numPr>
          <w:ilvl w:val="0"/>
          <w:numId w:val="10"/>
        </w:numPr>
        <w:rPr>
          <w:lang w:val="en-US"/>
        </w:rPr>
      </w:pPr>
      <w:r>
        <w:rPr>
          <w:lang w:val="en-US"/>
        </w:rPr>
        <w:t>Support for new GPS format in SVC files produced by HR-1024i</w:t>
      </w:r>
    </w:p>
    <w:p w14:paraId="1A8EE35D" w14:textId="77777777" w:rsidR="00197968" w:rsidRPr="00197968" w:rsidRDefault="00197968" w:rsidP="00197968">
      <w:pPr>
        <w:pStyle w:val="Body"/>
        <w:rPr>
          <w:lang w:val="en-US"/>
        </w:rPr>
      </w:pPr>
    </w:p>
    <w:p w14:paraId="03C99907" w14:textId="77777777" w:rsidR="009E051D" w:rsidRDefault="009E051D" w:rsidP="009E051D">
      <w:pPr>
        <w:pStyle w:val="Body"/>
      </w:pPr>
    </w:p>
    <w:p w14:paraId="400E6511" w14:textId="77777777" w:rsidR="009E051D" w:rsidRDefault="009E051D" w:rsidP="009E051D">
      <w:pPr>
        <w:pStyle w:val="Body"/>
      </w:pPr>
      <w:r>
        <w:t>Bugfixes:</w:t>
      </w:r>
    </w:p>
    <w:p w14:paraId="6FE5056F" w14:textId="7780614F" w:rsidR="009E051D" w:rsidRDefault="009E051D" w:rsidP="00197968">
      <w:pPr>
        <w:pStyle w:val="Body"/>
        <w:numPr>
          <w:ilvl w:val="0"/>
          <w:numId w:val="9"/>
        </w:numPr>
        <w:rPr>
          <w:lang w:val="en-US"/>
        </w:rPr>
      </w:pPr>
      <w:r>
        <w:rPr>
          <w:lang w:val="en-US"/>
        </w:rPr>
        <w:t>M</w:t>
      </w:r>
      <w:r w:rsidRPr="009E051D">
        <w:rPr>
          <w:lang w:val="en-US"/>
        </w:rPr>
        <w:t>etaparameter loading bug, appearing during target-reference</w:t>
      </w:r>
      <w:r>
        <w:rPr>
          <w:lang w:val="en-US"/>
        </w:rPr>
        <w:t xml:space="preserve"> </w:t>
      </w:r>
      <w:r w:rsidRPr="009E051D">
        <w:rPr>
          <w:lang w:val="en-US"/>
        </w:rPr>
        <w:t>linking.</w:t>
      </w:r>
    </w:p>
    <w:p w14:paraId="656DCDF3" w14:textId="0173E6AA" w:rsidR="009E051D" w:rsidRDefault="00197968" w:rsidP="00197968">
      <w:pPr>
        <w:pStyle w:val="Body"/>
        <w:numPr>
          <w:ilvl w:val="0"/>
          <w:numId w:val="9"/>
        </w:numPr>
        <w:rPr>
          <w:lang w:val="en-US"/>
        </w:rPr>
      </w:pPr>
      <w:r>
        <w:rPr>
          <w:lang w:val="en-US"/>
        </w:rPr>
        <w:t>S</w:t>
      </w:r>
      <w:r w:rsidRPr="00197968">
        <w:rPr>
          <w:lang w:val="en-US"/>
        </w:rPr>
        <w:t>upport ASD Handheld files during DN to Radiance conversion</w:t>
      </w:r>
    </w:p>
    <w:p w14:paraId="5664BDA1" w14:textId="18C958A5" w:rsidR="00197968" w:rsidRDefault="004E18CF" w:rsidP="00197968">
      <w:pPr>
        <w:pStyle w:val="Body"/>
        <w:numPr>
          <w:ilvl w:val="0"/>
          <w:numId w:val="9"/>
        </w:numPr>
        <w:rPr>
          <w:lang w:val="en-US"/>
        </w:rPr>
      </w:pPr>
      <w:r>
        <w:rPr>
          <w:lang w:val="en-US"/>
        </w:rPr>
        <w:t>Delta loading bug</w:t>
      </w:r>
      <w:r w:rsidR="00197968" w:rsidRPr="00197968">
        <w:rPr>
          <w:lang w:val="en-US"/>
        </w:rPr>
        <w:t xml:space="preserve"> for files containing several spectra</w:t>
      </w:r>
    </w:p>
    <w:p w14:paraId="05639B4D" w14:textId="70921AA0" w:rsidR="00197968" w:rsidRDefault="004E18CF" w:rsidP="00197968">
      <w:pPr>
        <w:pStyle w:val="Body"/>
        <w:numPr>
          <w:ilvl w:val="0"/>
          <w:numId w:val="9"/>
        </w:numPr>
        <w:rPr>
          <w:lang w:val="en-US"/>
        </w:rPr>
      </w:pPr>
      <w:r>
        <w:rPr>
          <w:lang w:val="en-US"/>
        </w:rPr>
        <w:t>Campaign removing bug</w:t>
      </w:r>
    </w:p>
    <w:p w14:paraId="364CC9D9" w14:textId="1E17FC30" w:rsidR="00197968" w:rsidRDefault="004E18CF" w:rsidP="004E18CF">
      <w:pPr>
        <w:pStyle w:val="Body"/>
        <w:numPr>
          <w:ilvl w:val="0"/>
          <w:numId w:val="9"/>
        </w:numPr>
        <w:rPr>
          <w:lang w:val="en-US"/>
        </w:rPr>
      </w:pPr>
      <w:r>
        <w:rPr>
          <w:lang w:val="en-US"/>
        </w:rPr>
        <w:t>Bug</w:t>
      </w:r>
      <w:r w:rsidRPr="004E18CF">
        <w:rPr>
          <w:lang w:val="en-US"/>
        </w:rPr>
        <w:t xml:space="preserve"> that caused instruments with spaces and other special characters</w:t>
      </w:r>
      <w:r>
        <w:rPr>
          <w:lang w:val="en-US"/>
        </w:rPr>
        <w:t xml:space="preserve"> </w:t>
      </w:r>
      <w:r w:rsidRPr="004E18CF">
        <w:rPr>
          <w:lang w:val="en-US"/>
        </w:rPr>
        <w:t>in their instrument name not to be inserted into the database</w:t>
      </w:r>
      <w:r>
        <w:rPr>
          <w:lang w:val="en-US"/>
        </w:rPr>
        <w:t xml:space="preserve"> during data ingestions, resulting in repeated instrument inserts</w:t>
      </w:r>
      <w:r w:rsidRPr="004E18CF">
        <w:rPr>
          <w:lang w:val="en-US"/>
        </w:rPr>
        <w:t>.</w:t>
      </w:r>
    </w:p>
    <w:p w14:paraId="193284FF" w14:textId="099F5649" w:rsidR="004E18CF" w:rsidRDefault="004E18CF" w:rsidP="004E18CF">
      <w:pPr>
        <w:pStyle w:val="Body"/>
        <w:numPr>
          <w:ilvl w:val="0"/>
          <w:numId w:val="9"/>
        </w:numPr>
        <w:rPr>
          <w:lang w:val="en-US"/>
        </w:rPr>
      </w:pPr>
      <w:r>
        <w:rPr>
          <w:lang w:val="en-US"/>
        </w:rPr>
        <w:t>Bug</w:t>
      </w:r>
      <w:r w:rsidRPr="004E18CF">
        <w:rPr>
          <w:lang w:val="en-US"/>
        </w:rPr>
        <w:t xml:space="preserve"> in exclusive EAV selection method</w:t>
      </w:r>
    </w:p>
    <w:p w14:paraId="40BDE43E" w14:textId="3FE7C854" w:rsidR="004E18CF" w:rsidRDefault="004E18CF" w:rsidP="004E18CF">
      <w:pPr>
        <w:pStyle w:val="Body"/>
        <w:numPr>
          <w:ilvl w:val="0"/>
          <w:numId w:val="9"/>
        </w:numPr>
        <w:rPr>
          <w:lang w:val="en-US"/>
        </w:rPr>
      </w:pPr>
      <w:r>
        <w:rPr>
          <w:lang w:val="en-US"/>
        </w:rPr>
        <w:t>Bug</w:t>
      </w:r>
      <w:r w:rsidRPr="004E18CF">
        <w:rPr>
          <w:lang w:val="en-US"/>
        </w:rPr>
        <w:t xml:space="preserve"> that caused CSV writer to fail due to internal upgrade to Joda</w:t>
      </w:r>
      <w:r>
        <w:rPr>
          <w:lang w:val="en-US"/>
        </w:rPr>
        <w:t xml:space="preserve"> </w:t>
      </w:r>
      <w:r w:rsidRPr="004E18CF">
        <w:rPr>
          <w:lang w:val="en-US"/>
        </w:rPr>
        <w:t>time.</w:t>
      </w:r>
    </w:p>
    <w:p w14:paraId="39FD1A3B" w14:textId="4E8B7527" w:rsidR="004E18CF" w:rsidRDefault="00E3704C" w:rsidP="004E18CF">
      <w:pPr>
        <w:pStyle w:val="Body"/>
        <w:numPr>
          <w:ilvl w:val="0"/>
          <w:numId w:val="9"/>
        </w:numPr>
        <w:rPr>
          <w:lang w:val="en-US"/>
        </w:rPr>
      </w:pPr>
      <w:r>
        <w:rPr>
          <w:lang w:val="en-US"/>
        </w:rPr>
        <w:t>W</w:t>
      </w:r>
      <w:r w:rsidRPr="00E3704C">
        <w:rPr>
          <w:lang w:val="en-US"/>
        </w:rPr>
        <w:t>rong default storage field of Optics Name attribute.</w:t>
      </w:r>
    </w:p>
    <w:p w14:paraId="6CB6A1EE" w14:textId="05279DB0" w:rsidR="00A424D1" w:rsidRDefault="00A424D1" w:rsidP="004E18CF">
      <w:pPr>
        <w:pStyle w:val="Body"/>
        <w:numPr>
          <w:ilvl w:val="0"/>
          <w:numId w:val="9"/>
        </w:numPr>
        <w:rPr>
          <w:lang w:val="en-US"/>
        </w:rPr>
      </w:pPr>
      <w:r>
        <w:rPr>
          <w:lang w:val="en-US"/>
        </w:rPr>
        <w:t>SVC time reading bug for PM time format</w:t>
      </w:r>
    </w:p>
    <w:p w14:paraId="571A25F8" w14:textId="77777777" w:rsidR="00E3704C" w:rsidRDefault="00E3704C" w:rsidP="002A601C">
      <w:pPr>
        <w:pStyle w:val="Body"/>
        <w:ind w:left="1069"/>
        <w:rPr>
          <w:lang w:val="en-US"/>
        </w:rPr>
      </w:pPr>
    </w:p>
    <w:p w14:paraId="143A497D" w14:textId="77777777" w:rsidR="00721F04" w:rsidRDefault="00721F04" w:rsidP="002A601C">
      <w:pPr>
        <w:pStyle w:val="Body"/>
        <w:ind w:left="1069"/>
        <w:rPr>
          <w:lang w:val="en-US"/>
        </w:rPr>
      </w:pPr>
    </w:p>
    <w:p w14:paraId="000C2359" w14:textId="3C7341D8" w:rsidR="00721F04" w:rsidRDefault="00721F04" w:rsidP="00721F04">
      <w:pPr>
        <w:pStyle w:val="HeadingSubUnnumbered"/>
        <w:ind w:left="709"/>
      </w:pPr>
      <w:r>
        <w:t>V3.2.0 Zeta</w:t>
      </w:r>
    </w:p>
    <w:p w14:paraId="6CB4C65A" w14:textId="14B6B05C" w:rsidR="00721F04" w:rsidRDefault="00070215" w:rsidP="00070215">
      <w:pPr>
        <w:pStyle w:val="Body"/>
        <w:numPr>
          <w:ilvl w:val="0"/>
          <w:numId w:val="10"/>
        </w:numPr>
        <w:rPr>
          <w:lang w:val="en-US"/>
        </w:rPr>
      </w:pPr>
      <w:r w:rsidRPr="00070215">
        <w:rPr>
          <w:lang w:val="en-US"/>
        </w:rPr>
        <w:t>Speedup: Added storage of previous path once a metadata file</w:t>
      </w:r>
      <w:r w:rsidR="00552AD7">
        <w:rPr>
          <w:lang w:val="en-US"/>
        </w:rPr>
        <w:t>, e.g. a picture,</w:t>
      </w:r>
      <w:r w:rsidRPr="00070215">
        <w:rPr>
          <w:lang w:val="en-US"/>
        </w:rPr>
        <w:t xml:space="preserve"> has been</w:t>
      </w:r>
      <w:r>
        <w:rPr>
          <w:lang w:val="en-US"/>
        </w:rPr>
        <w:t xml:space="preserve"> l</w:t>
      </w:r>
      <w:r w:rsidRPr="00070215">
        <w:rPr>
          <w:lang w:val="en-US"/>
        </w:rPr>
        <w:t>oaded in the Metadata editor</w:t>
      </w:r>
    </w:p>
    <w:p w14:paraId="14A8F422" w14:textId="731F02E4" w:rsidR="00070215" w:rsidRDefault="008552A8" w:rsidP="00070215">
      <w:pPr>
        <w:pStyle w:val="Body"/>
        <w:numPr>
          <w:ilvl w:val="0"/>
          <w:numId w:val="10"/>
        </w:numPr>
        <w:rPr>
          <w:lang w:val="en-US"/>
        </w:rPr>
      </w:pPr>
      <w:r>
        <w:rPr>
          <w:lang w:val="en-US"/>
        </w:rPr>
        <w:t>Fix for the OceanView file format to extract the instrument name: note that this can currently lead to wrong results when more than one instruments are connected and run; in our experience all spectral files will contain the same instrument name due to a bug in the OceanView software.</w:t>
      </w:r>
    </w:p>
    <w:p w14:paraId="3D6E17BE" w14:textId="611FCD62" w:rsidR="008552A8" w:rsidRDefault="008552A8" w:rsidP="00070215">
      <w:pPr>
        <w:pStyle w:val="Body"/>
        <w:numPr>
          <w:ilvl w:val="0"/>
          <w:numId w:val="10"/>
        </w:numPr>
        <w:rPr>
          <w:lang w:val="en-US"/>
        </w:rPr>
      </w:pPr>
      <w:r>
        <w:rPr>
          <w:lang w:val="en-US"/>
        </w:rPr>
        <w:t xml:space="preserve">Updates for the HR1024i loader: </w:t>
      </w:r>
    </w:p>
    <w:p w14:paraId="1C1711BA" w14:textId="37E4633A" w:rsidR="008552A8" w:rsidRDefault="008552A8" w:rsidP="008552A8">
      <w:pPr>
        <w:pStyle w:val="Body"/>
        <w:numPr>
          <w:ilvl w:val="1"/>
          <w:numId w:val="10"/>
        </w:numPr>
        <w:rPr>
          <w:lang w:val="en-US"/>
        </w:rPr>
      </w:pPr>
      <w:r>
        <w:rPr>
          <w:lang w:val="en-US"/>
        </w:rPr>
        <w:t>Support for the Irradiance unit</w:t>
      </w:r>
    </w:p>
    <w:p w14:paraId="4FBF8488" w14:textId="0C3C4188" w:rsidR="008552A8" w:rsidRDefault="008552A8" w:rsidP="008552A8">
      <w:pPr>
        <w:pStyle w:val="Body"/>
        <w:numPr>
          <w:ilvl w:val="1"/>
          <w:numId w:val="10"/>
        </w:numPr>
        <w:rPr>
          <w:lang w:val="en-US"/>
        </w:rPr>
      </w:pPr>
      <w:r>
        <w:rPr>
          <w:lang w:val="en-US"/>
        </w:rPr>
        <w:t>More support for date formats. This is still a mess as the date format depends on the language setting of the machine controlling the spectrometer. If you experience an error while loading please forward an example of the file to the SPECCHIO team.</w:t>
      </w:r>
    </w:p>
    <w:p w14:paraId="7EAAAA16" w14:textId="08C66FBF" w:rsidR="008552A8" w:rsidRDefault="008552A8" w:rsidP="008552A8">
      <w:pPr>
        <w:pStyle w:val="Body"/>
        <w:numPr>
          <w:ilvl w:val="1"/>
          <w:numId w:val="10"/>
        </w:numPr>
        <w:rPr>
          <w:lang w:val="en-US"/>
        </w:rPr>
      </w:pPr>
      <w:r>
        <w:rPr>
          <w:lang w:val="en-US"/>
        </w:rPr>
        <w:t>Support for commas used in floating point representations (again a language setting issue)</w:t>
      </w:r>
    </w:p>
    <w:p w14:paraId="35CADF40" w14:textId="72D465A7" w:rsidR="008F26E4" w:rsidRDefault="008F26E4" w:rsidP="008F26E4">
      <w:pPr>
        <w:pStyle w:val="Body"/>
        <w:numPr>
          <w:ilvl w:val="0"/>
          <w:numId w:val="10"/>
        </w:numPr>
        <w:rPr>
          <w:lang w:val="en-US"/>
        </w:rPr>
      </w:pPr>
      <w:r>
        <w:rPr>
          <w:lang w:val="en-US"/>
        </w:rPr>
        <w:lastRenderedPageBreak/>
        <w:t>Intermediate fix for dealing with</w:t>
      </w:r>
      <w:r w:rsidRPr="008F26E4">
        <w:rPr>
          <w:lang w:val="en-US"/>
        </w:rPr>
        <w:t xml:space="preserve"> Unix style paths; for some reasons in a mixed environment it happened that </w:t>
      </w:r>
      <w:r>
        <w:rPr>
          <w:lang w:val="en-US"/>
        </w:rPr>
        <w:t xml:space="preserve">Unix </w:t>
      </w:r>
      <w:r w:rsidRPr="008F26E4">
        <w:rPr>
          <w:lang w:val="en-US"/>
        </w:rPr>
        <w:t>forward slashes wer</w:t>
      </w:r>
      <w:r>
        <w:rPr>
          <w:lang w:val="en-US"/>
        </w:rPr>
        <w:t>e converted to backward slashes when having a shared campaign with Unix and Windows machines.</w:t>
      </w:r>
    </w:p>
    <w:p w14:paraId="13A4AF5F" w14:textId="77777777" w:rsidR="00FD2136" w:rsidRPr="00070215" w:rsidRDefault="00FD2136" w:rsidP="00FD2136">
      <w:pPr>
        <w:pStyle w:val="Body"/>
        <w:numPr>
          <w:ilvl w:val="0"/>
          <w:numId w:val="10"/>
        </w:numPr>
        <w:rPr>
          <w:lang w:val="en-US"/>
        </w:rPr>
      </w:pPr>
      <w:r>
        <w:rPr>
          <w:lang w:val="en-US"/>
        </w:rPr>
        <w:t>Support for different wavelength calibrations of the same instrument.</w:t>
      </w:r>
    </w:p>
    <w:p w14:paraId="50E8F24F" w14:textId="6D3AAEB1" w:rsidR="00FD2136" w:rsidRDefault="00BC1CCD" w:rsidP="008F26E4">
      <w:pPr>
        <w:pStyle w:val="Body"/>
        <w:numPr>
          <w:ilvl w:val="0"/>
          <w:numId w:val="10"/>
        </w:numPr>
        <w:rPr>
          <w:lang w:val="en-US"/>
        </w:rPr>
      </w:pPr>
      <w:r>
        <w:rPr>
          <w:lang w:val="en-US"/>
        </w:rPr>
        <w:t>Handling of errors when inserting campaigns via exceptions and printing into the server log</w:t>
      </w:r>
    </w:p>
    <w:p w14:paraId="6F9CE589" w14:textId="22A7A6CC" w:rsidR="00BC1CCD" w:rsidRPr="00552AD7" w:rsidRDefault="00BC1CCD" w:rsidP="00552AD7">
      <w:pPr>
        <w:pStyle w:val="Body"/>
        <w:numPr>
          <w:ilvl w:val="0"/>
          <w:numId w:val="10"/>
        </w:numPr>
        <w:rPr>
          <w:lang w:val="en-US"/>
        </w:rPr>
      </w:pPr>
      <w:r w:rsidRPr="00BC1CCD">
        <w:rPr>
          <w:lang w:val="en-US"/>
        </w:rPr>
        <w:t xml:space="preserve">Handling of empty spectral files lists during inserts; a condition that can appear when implementing file loaders in </w:t>
      </w:r>
      <w:r>
        <w:rPr>
          <w:lang w:val="en-US"/>
        </w:rPr>
        <w:t>3rd party languages like Matlab</w:t>
      </w:r>
    </w:p>
    <w:p w14:paraId="12ED819A" w14:textId="77777777" w:rsidR="00721F04" w:rsidRPr="00197968" w:rsidRDefault="00721F04" w:rsidP="00721F04">
      <w:pPr>
        <w:pStyle w:val="Body"/>
        <w:rPr>
          <w:lang w:val="en-US"/>
        </w:rPr>
      </w:pPr>
    </w:p>
    <w:p w14:paraId="3C91BEB9" w14:textId="77777777" w:rsidR="00721F04" w:rsidRDefault="00721F04" w:rsidP="00721F04">
      <w:pPr>
        <w:pStyle w:val="Body"/>
      </w:pPr>
    </w:p>
    <w:p w14:paraId="3E4E8783" w14:textId="77777777" w:rsidR="00721F04" w:rsidRDefault="00721F04" w:rsidP="00721F04">
      <w:pPr>
        <w:pStyle w:val="Body"/>
      </w:pPr>
      <w:r>
        <w:t>Bugfixes:</w:t>
      </w:r>
    </w:p>
    <w:p w14:paraId="65B1914B" w14:textId="29A47992" w:rsidR="00721F04" w:rsidRDefault="00070215" w:rsidP="00721F04">
      <w:pPr>
        <w:pStyle w:val="Body"/>
        <w:numPr>
          <w:ilvl w:val="0"/>
          <w:numId w:val="9"/>
        </w:numPr>
        <w:rPr>
          <w:lang w:val="en-US"/>
        </w:rPr>
      </w:pPr>
      <w:r>
        <w:rPr>
          <w:lang w:val="en-US"/>
        </w:rPr>
        <w:t>HR1024i: bugfix that prevent</w:t>
      </w:r>
      <w:r w:rsidR="00552AD7">
        <w:rPr>
          <w:lang w:val="en-US"/>
        </w:rPr>
        <w:t>ed</w:t>
      </w:r>
      <w:r>
        <w:rPr>
          <w:lang w:val="en-US"/>
        </w:rPr>
        <w:t xml:space="preserve"> the wavelength calibration of an instrument to be inserted properly</w:t>
      </w:r>
      <w:r w:rsidR="00721F04" w:rsidRPr="009E051D">
        <w:rPr>
          <w:lang w:val="en-US"/>
        </w:rPr>
        <w:t>.</w:t>
      </w:r>
    </w:p>
    <w:p w14:paraId="46E1F35C" w14:textId="66E53E1B" w:rsidR="00070215" w:rsidRDefault="006F1491" w:rsidP="00721F04">
      <w:pPr>
        <w:pStyle w:val="Body"/>
        <w:numPr>
          <w:ilvl w:val="0"/>
          <w:numId w:val="9"/>
        </w:numPr>
        <w:rPr>
          <w:lang w:val="en-US"/>
        </w:rPr>
      </w:pPr>
      <w:r w:rsidRPr="006F1491">
        <w:rPr>
          <w:lang w:val="en-US"/>
        </w:rPr>
        <w:t>Bugfix to display all input fields</w:t>
      </w:r>
      <w:r>
        <w:rPr>
          <w:lang w:val="en-US"/>
        </w:rPr>
        <w:t xml:space="preserve"> in the account creation dialogue</w:t>
      </w:r>
      <w:r w:rsidRPr="006F1491">
        <w:rPr>
          <w:lang w:val="en-US"/>
        </w:rPr>
        <w:t xml:space="preserve"> also on some versions of Java on Windows machines</w:t>
      </w:r>
    </w:p>
    <w:p w14:paraId="038C8AE6" w14:textId="7A144183" w:rsidR="006F1491" w:rsidRPr="00552AD7" w:rsidRDefault="00FD2136" w:rsidP="00552AD7">
      <w:pPr>
        <w:pStyle w:val="Body"/>
        <w:numPr>
          <w:ilvl w:val="0"/>
          <w:numId w:val="9"/>
        </w:numPr>
        <w:rPr>
          <w:lang w:val="en-US"/>
        </w:rPr>
      </w:pPr>
      <w:r>
        <w:rPr>
          <w:lang w:val="en-US"/>
        </w:rPr>
        <w:t>Instrument type number used for instrument identification to prevent mismatches of instruments or re-inserts of instruments.</w:t>
      </w:r>
    </w:p>
    <w:p w14:paraId="24571953" w14:textId="77777777" w:rsidR="00721F04" w:rsidRPr="004E18CF" w:rsidRDefault="00721F04" w:rsidP="00721F04">
      <w:pPr>
        <w:pStyle w:val="Body"/>
        <w:ind w:left="1069"/>
        <w:rPr>
          <w:lang w:val="en-US"/>
        </w:rPr>
      </w:pPr>
    </w:p>
    <w:p w14:paraId="1B21F04B" w14:textId="77777777" w:rsidR="00721F04" w:rsidRDefault="00721F04" w:rsidP="002A601C">
      <w:pPr>
        <w:pStyle w:val="Body"/>
        <w:ind w:left="1069"/>
        <w:rPr>
          <w:lang w:val="en-US"/>
        </w:rPr>
      </w:pPr>
    </w:p>
    <w:p w14:paraId="183C52DA" w14:textId="06402B82" w:rsidR="007D1C68" w:rsidRPr="007D1C68" w:rsidRDefault="007D1C68" w:rsidP="007D1C68">
      <w:pPr>
        <w:pStyle w:val="HeadingSubUnnumbered"/>
        <w:ind w:left="709"/>
      </w:pPr>
      <w:r>
        <w:t>V3.2.0 Eta</w:t>
      </w:r>
    </w:p>
    <w:p w14:paraId="31A67FB4" w14:textId="19A6F30E" w:rsidR="00EA6E15" w:rsidRDefault="00EA6E15" w:rsidP="00EA6E15">
      <w:pPr>
        <w:pStyle w:val="Body"/>
        <w:numPr>
          <w:ilvl w:val="0"/>
          <w:numId w:val="10"/>
        </w:numPr>
        <w:rPr>
          <w:lang w:val="en-US"/>
        </w:rPr>
      </w:pPr>
      <w:r>
        <w:rPr>
          <w:lang w:val="en-US"/>
        </w:rPr>
        <w:t xml:space="preserve">New application version number and build handling, see ‘Help’-&gt;’About’ for the build information: </w:t>
      </w:r>
    </w:p>
    <w:p w14:paraId="1780F1E0" w14:textId="622090E8" w:rsidR="00EA6E15" w:rsidRDefault="00EA6E15" w:rsidP="00EA6E15">
      <w:pPr>
        <w:pStyle w:val="Body"/>
        <w:ind w:left="1429"/>
        <w:rPr>
          <w:lang w:val="en-US"/>
        </w:rPr>
      </w:pPr>
      <w:r>
        <w:rPr>
          <w:noProof/>
          <w:lang w:val="en-US"/>
        </w:rPr>
        <w:drawing>
          <wp:inline distT="0" distB="0" distL="0" distR="0" wp14:anchorId="67FB0FD8" wp14:editId="451A366E">
            <wp:extent cx="2142817" cy="537009"/>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4142" cy="537341"/>
                    </a:xfrm>
                    <a:prstGeom prst="rect">
                      <a:avLst/>
                    </a:prstGeom>
                    <a:noFill/>
                    <a:ln>
                      <a:noFill/>
                    </a:ln>
                  </pic:spPr>
                </pic:pic>
              </a:graphicData>
            </a:graphic>
          </wp:inline>
        </w:drawing>
      </w:r>
    </w:p>
    <w:p w14:paraId="5D433E8C" w14:textId="77777777" w:rsidR="007D1C68" w:rsidRDefault="007D1C68" w:rsidP="007D1C68">
      <w:pPr>
        <w:pStyle w:val="Body"/>
      </w:pPr>
    </w:p>
    <w:p w14:paraId="77C37A64" w14:textId="77777777" w:rsidR="007D1C68" w:rsidRDefault="007D1C68" w:rsidP="007D1C68">
      <w:pPr>
        <w:pStyle w:val="Body"/>
      </w:pPr>
      <w:r>
        <w:t>Bugfixes:</w:t>
      </w:r>
    </w:p>
    <w:p w14:paraId="6165E499" w14:textId="799F183B" w:rsidR="007D1C68" w:rsidRPr="007D1C68" w:rsidRDefault="007D1C68" w:rsidP="007D1C68">
      <w:pPr>
        <w:pStyle w:val="Body"/>
        <w:numPr>
          <w:ilvl w:val="0"/>
          <w:numId w:val="9"/>
        </w:numPr>
        <w:rPr>
          <w:lang w:val="en-US"/>
        </w:rPr>
      </w:pPr>
      <w:r w:rsidRPr="007D1C68">
        <w:rPr>
          <w:lang w:val="en-US"/>
        </w:rPr>
        <w:t xml:space="preserve">Implementation of new sun angle correction class by Klaus A. Brunner. </w:t>
      </w:r>
      <w:hyperlink r:id="rId17" w:history="1">
        <w:r w:rsidRPr="000A3861">
          <w:rPr>
            <w:rStyle w:val="Hyperlink"/>
            <w:lang w:val="en-US"/>
          </w:rPr>
          <w:t>git@github.com:KlausBrunner/solarpositioning.git</w:t>
        </w:r>
      </w:hyperlink>
      <w:r>
        <w:rPr>
          <w:lang w:val="en-US"/>
        </w:rPr>
        <w:t xml:space="preserve">. </w:t>
      </w:r>
      <w:r w:rsidRPr="007D1C68">
        <w:rPr>
          <w:lang w:val="en-US"/>
        </w:rPr>
        <w:t>Corrects a bug in the solar angle calculation.</w:t>
      </w:r>
    </w:p>
    <w:p w14:paraId="5495223B" w14:textId="6092D216" w:rsidR="007D1C68" w:rsidRDefault="007D1C68" w:rsidP="007D1C68">
      <w:pPr>
        <w:pStyle w:val="Body"/>
        <w:numPr>
          <w:ilvl w:val="0"/>
          <w:numId w:val="9"/>
        </w:numPr>
        <w:rPr>
          <w:lang w:val="en-US"/>
        </w:rPr>
      </w:pPr>
      <w:r w:rsidRPr="007D1C68">
        <w:rPr>
          <w:lang w:val="en-US"/>
        </w:rPr>
        <w:t xml:space="preserve">Added exception handling for malformed auto numbered </w:t>
      </w:r>
      <w:r>
        <w:rPr>
          <w:lang w:val="en-US"/>
        </w:rPr>
        <w:t xml:space="preserve">ASD </w:t>
      </w:r>
      <w:r w:rsidRPr="007D1C68">
        <w:rPr>
          <w:lang w:val="en-US"/>
        </w:rPr>
        <w:t>file names</w:t>
      </w:r>
    </w:p>
    <w:p w14:paraId="7B928B2D" w14:textId="7D5E9E20" w:rsidR="007D1C68" w:rsidRDefault="007D1C68" w:rsidP="007D1C68">
      <w:pPr>
        <w:pStyle w:val="Body"/>
        <w:numPr>
          <w:ilvl w:val="0"/>
          <w:numId w:val="9"/>
        </w:numPr>
        <w:rPr>
          <w:lang w:val="en-US"/>
        </w:rPr>
      </w:pPr>
      <w:r w:rsidRPr="007D1C68">
        <w:rPr>
          <w:lang w:val="en-US"/>
        </w:rPr>
        <w:t>Added a method to strip unprintable characters from comment strings</w:t>
      </w:r>
      <w:r>
        <w:rPr>
          <w:lang w:val="en-US"/>
        </w:rPr>
        <w:t xml:space="preserve"> in ASD files; such characters could</w:t>
      </w:r>
      <w:r w:rsidRPr="007D1C68">
        <w:rPr>
          <w:lang w:val="en-US"/>
        </w:rPr>
        <w:t xml:space="preserve"> mess up the JAXB encoding</w:t>
      </w:r>
      <w:r>
        <w:rPr>
          <w:lang w:val="en-US"/>
        </w:rPr>
        <w:t xml:space="preserve"> resulting in error code 400</w:t>
      </w:r>
      <w:r w:rsidRPr="007D1C68">
        <w:rPr>
          <w:lang w:val="en-US"/>
        </w:rPr>
        <w:t>.</w:t>
      </w:r>
    </w:p>
    <w:p w14:paraId="4244F1DC" w14:textId="69FF6EDE" w:rsidR="007D1C68" w:rsidRPr="004E18CF" w:rsidRDefault="007D1C68" w:rsidP="007D1C68">
      <w:pPr>
        <w:pStyle w:val="Body"/>
        <w:numPr>
          <w:ilvl w:val="0"/>
          <w:numId w:val="9"/>
        </w:numPr>
        <w:rPr>
          <w:lang w:val="en-US"/>
        </w:rPr>
      </w:pPr>
      <w:r w:rsidRPr="007D1C68">
        <w:rPr>
          <w:lang w:val="en-US"/>
        </w:rPr>
        <w:t>Fixed a bug in the copySpectrum method that failed because of a non-existing field in the spectrum table</w:t>
      </w:r>
    </w:p>
    <w:p w14:paraId="70C13E58" w14:textId="77777777" w:rsidR="007D1C68" w:rsidRPr="004E18CF" w:rsidRDefault="007D1C68" w:rsidP="007D1C68">
      <w:pPr>
        <w:pStyle w:val="Body"/>
        <w:ind w:left="1069"/>
        <w:rPr>
          <w:lang w:val="en-US"/>
        </w:rPr>
      </w:pPr>
    </w:p>
    <w:p w14:paraId="4D2D2D69" w14:textId="39C59B50" w:rsidR="004869B8" w:rsidRDefault="004869B8" w:rsidP="004869B8">
      <w:pPr>
        <w:pStyle w:val="HeadingSubUnnumbered"/>
        <w:ind w:left="709"/>
      </w:pPr>
      <w:r>
        <w:t>V3.2.1.2</w:t>
      </w:r>
    </w:p>
    <w:p w14:paraId="6DBA2509" w14:textId="1A54A654" w:rsidR="004869B8" w:rsidRPr="004869B8" w:rsidRDefault="004869B8" w:rsidP="004869B8">
      <w:pPr>
        <w:pStyle w:val="Body"/>
        <w:numPr>
          <w:ilvl w:val="0"/>
          <w:numId w:val="14"/>
        </w:numPr>
        <w:rPr>
          <w:lang w:val="en-US"/>
        </w:rPr>
      </w:pPr>
      <w:r w:rsidRPr="004869B8">
        <w:rPr>
          <w:lang w:val="en-US"/>
        </w:rPr>
        <w:t>Colouring of the</w:t>
      </w:r>
      <w:r>
        <w:rPr>
          <w:lang w:val="en-US"/>
        </w:rPr>
        <w:t xml:space="preserve"> Metadata Editor</w:t>
      </w:r>
      <w:r w:rsidRPr="004869B8">
        <w:rPr>
          <w:lang w:val="en-US"/>
        </w:rPr>
        <w:t xml:space="preserve"> update button in red when changes are pending</w:t>
      </w:r>
    </w:p>
    <w:p w14:paraId="69DE5399" w14:textId="76FA0C90" w:rsidR="004869B8" w:rsidRPr="004918F7" w:rsidRDefault="004918F7" w:rsidP="004869B8">
      <w:pPr>
        <w:pStyle w:val="Body"/>
        <w:numPr>
          <w:ilvl w:val="0"/>
          <w:numId w:val="14"/>
        </w:numPr>
      </w:pPr>
      <w:r w:rsidRPr="004918F7">
        <w:rPr>
          <w:lang w:val="en-US"/>
        </w:rPr>
        <w:t>Added support for new timestamp field in the eav table</w:t>
      </w:r>
    </w:p>
    <w:p w14:paraId="102B7D0C" w14:textId="32686A85" w:rsidR="004918F7" w:rsidRPr="004918F7" w:rsidRDefault="004918F7" w:rsidP="004918F7">
      <w:pPr>
        <w:pStyle w:val="Body"/>
        <w:numPr>
          <w:ilvl w:val="0"/>
          <w:numId w:val="14"/>
        </w:numPr>
      </w:pPr>
      <w:r w:rsidRPr="004918F7">
        <w:rPr>
          <w:lang w:val="en-US"/>
        </w:rPr>
        <w:t>Improved error handling for null value EAVs</w:t>
      </w:r>
    </w:p>
    <w:p w14:paraId="13B214AA" w14:textId="6DDA29C7" w:rsidR="004918F7" w:rsidRPr="004918F7" w:rsidRDefault="004918F7" w:rsidP="004918F7">
      <w:pPr>
        <w:pStyle w:val="Body"/>
        <w:numPr>
          <w:ilvl w:val="0"/>
          <w:numId w:val="14"/>
        </w:numPr>
      </w:pPr>
      <w:r w:rsidRPr="004918F7">
        <w:rPr>
          <w:lang w:val="en-US"/>
        </w:rPr>
        <w:lastRenderedPageBreak/>
        <w:t>Update to allow ins</w:t>
      </w:r>
      <w:r>
        <w:rPr>
          <w:lang w:val="en-US"/>
        </w:rPr>
        <w:t>erting campaigns without a path (useful for programmatic access)</w:t>
      </w:r>
    </w:p>
    <w:p w14:paraId="790271F1" w14:textId="3921FAA6" w:rsidR="004918F7" w:rsidRPr="004918F7" w:rsidRDefault="004918F7" w:rsidP="004918F7">
      <w:pPr>
        <w:pStyle w:val="Body"/>
        <w:numPr>
          <w:ilvl w:val="0"/>
          <w:numId w:val="14"/>
        </w:numPr>
      </w:pPr>
      <w:r w:rsidRPr="004918F7">
        <w:rPr>
          <w:lang w:val="en-US"/>
        </w:rPr>
        <w:t>Massive speed improvement for spectral databrowser sorting by attribute</w:t>
      </w:r>
    </w:p>
    <w:p w14:paraId="05F8F7C4" w14:textId="64B2FA41" w:rsidR="004918F7" w:rsidRPr="004918F7" w:rsidRDefault="004918F7" w:rsidP="004918F7">
      <w:pPr>
        <w:pStyle w:val="Body"/>
        <w:numPr>
          <w:ilvl w:val="0"/>
          <w:numId w:val="14"/>
        </w:numPr>
      </w:pPr>
      <w:r w:rsidRPr="004918F7">
        <w:rPr>
          <w:lang w:val="en-US"/>
        </w:rPr>
        <w:t>Improved API</w:t>
      </w:r>
      <w:r>
        <w:rPr>
          <w:lang w:val="en-US"/>
        </w:rPr>
        <w:t xml:space="preserve"> for easier programming</w:t>
      </w:r>
    </w:p>
    <w:p w14:paraId="28E7EE70" w14:textId="01A82581" w:rsidR="004918F7" w:rsidRPr="004918F7" w:rsidRDefault="004918F7" w:rsidP="004918F7">
      <w:pPr>
        <w:pStyle w:val="Body"/>
        <w:numPr>
          <w:ilvl w:val="0"/>
          <w:numId w:val="14"/>
        </w:numPr>
      </w:pPr>
      <w:r>
        <w:rPr>
          <w:lang w:val="en-US"/>
        </w:rPr>
        <w:t>Changed CSV writer to e notation</w:t>
      </w:r>
    </w:p>
    <w:p w14:paraId="6BC1B776" w14:textId="7B8372BA" w:rsidR="004918F7" w:rsidRPr="004918F7" w:rsidRDefault="004918F7" w:rsidP="004918F7">
      <w:pPr>
        <w:pStyle w:val="Body"/>
        <w:numPr>
          <w:ilvl w:val="0"/>
          <w:numId w:val="14"/>
        </w:numPr>
      </w:pPr>
      <w:r w:rsidRPr="004918F7">
        <w:rPr>
          <w:lang w:val="en-US"/>
        </w:rPr>
        <w:t>Enable entering of spect</w:t>
      </w:r>
      <w:r>
        <w:rPr>
          <w:lang w:val="en-US"/>
        </w:rPr>
        <w:t>rum number in Spinner component of spectrum report</w:t>
      </w:r>
    </w:p>
    <w:p w14:paraId="5DE37EC7" w14:textId="2B0AB808" w:rsidR="004918F7" w:rsidRPr="004918F7" w:rsidRDefault="004918F7" w:rsidP="004918F7">
      <w:pPr>
        <w:pStyle w:val="Body"/>
        <w:numPr>
          <w:ilvl w:val="0"/>
          <w:numId w:val="14"/>
        </w:numPr>
      </w:pPr>
      <w:r w:rsidRPr="004918F7">
        <w:rPr>
          <w:lang w:val="en-US"/>
        </w:rPr>
        <w:t>Added tooltip how to add a new metaparameter</w:t>
      </w:r>
      <w:r>
        <w:rPr>
          <w:lang w:val="en-US"/>
        </w:rPr>
        <w:t xml:space="preserve"> in Metadata Editor</w:t>
      </w:r>
    </w:p>
    <w:p w14:paraId="7066990F" w14:textId="7EDEACA1" w:rsidR="004918F7" w:rsidRPr="004918F7" w:rsidRDefault="004918F7" w:rsidP="004918F7">
      <w:pPr>
        <w:pStyle w:val="Body"/>
        <w:numPr>
          <w:ilvl w:val="0"/>
          <w:numId w:val="14"/>
        </w:numPr>
      </w:pPr>
      <w:r w:rsidRPr="004918F7">
        <w:rPr>
          <w:lang w:val="en-US"/>
        </w:rPr>
        <w:t>New functions to copy hierarchy and campaign ids to clipboard.</w:t>
      </w:r>
    </w:p>
    <w:p w14:paraId="4F660D5C" w14:textId="49226E59" w:rsidR="004918F7" w:rsidRPr="004918F7" w:rsidRDefault="004918F7" w:rsidP="004918F7">
      <w:pPr>
        <w:pStyle w:val="Body"/>
        <w:numPr>
          <w:ilvl w:val="0"/>
          <w:numId w:val="14"/>
        </w:numPr>
      </w:pPr>
      <w:r w:rsidRPr="004918F7">
        <w:rPr>
          <w:lang w:val="en-US"/>
        </w:rPr>
        <w:t>Update to allow admin users to edit metadata by showing all campaigns.</w:t>
      </w:r>
    </w:p>
    <w:p w14:paraId="416806F9" w14:textId="1068C49F" w:rsidR="004918F7" w:rsidRPr="004918F7" w:rsidRDefault="004918F7" w:rsidP="004918F7">
      <w:pPr>
        <w:pStyle w:val="Body"/>
        <w:numPr>
          <w:ilvl w:val="0"/>
          <w:numId w:val="14"/>
        </w:numPr>
      </w:pPr>
      <w:r w:rsidRPr="004918F7">
        <w:rPr>
          <w:lang w:val="en-US"/>
        </w:rPr>
        <w:t>New feature: add new institute button for instrumentation panels.</w:t>
      </w:r>
    </w:p>
    <w:p w14:paraId="04B1217E" w14:textId="77777777" w:rsidR="004918F7" w:rsidRPr="004869B8" w:rsidRDefault="004918F7" w:rsidP="004918F7">
      <w:pPr>
        <w:pStyle w:val="Body"/>
      </w:pPr>
    </w:p>
    <w:p w14:paraId="2E07F16C" w14:textId="77777777" w:rsidR="004918F7" w:rsidRDefault="004918F7" w:rsidP="004918F7">
      <w:pPr>
        <w:pStyle w:val="Body"/>
      </w:pPr>
      <w:r>
        <w:t>Bugfixes:</w:t>
      </w:r>
    </w:p>
    <w:p w14:paraId="480598AD" w14:textId="77777777" w:rsidR="004918F7" w:rsidRPr="004918F7" w:rsidRDefault="004918F7" w:rsidP="004918F7">
      <w:pPr>
        <w:pStyle w:val="Body"/>
        <w:numPr>
          <w:ilvl w:val="0"/>
          <w:numId w:val="14"/>
        </w:numPr>
      </w:pPr>
      <w:r w:rsidRPr="004918F7">
        <w:rPr>
          <w:lang w:val="en-US"/>
        </w:rPr>
        <w:t>Bugfix to properly update instrument cache when new calibration is inserted. Stops the generation of new instrument inserts during each load.</w:t>
      </w:r>
    </w:p>
    <w:p w14:paraId="7E9491B6" w14:textId="77777777" w:rsidR="004918F7" w:rsidRPr="004918F7" w:rsidRDefault="004918F7" w:rsidP="004918F7">
      <w:pPr>
        <w:pStyle w:val="Body"/>
        <w:numPr>
          <w:ilvl w:val="0"/>
          <w:numId w:val="14"/>
        </w:numPr>
        <w:rPr>
          <w:lang w:val="en-US"/>
        </w:rPr>
      </w:pPr>
      <w:r w:rsidRPr="004918F7">
        <w:rPr>
          <w:lang w:val="en-US"/>
        </w:rPr>
        <w:t>Bugfix for filter by eav methods.</w:t>
      </w:r>
    </w:p>
    <w:p w14:paraId="32AC2FBA" w14:textId="77777777" w:rsidR="004918F7" w:rsidRPr="00070130" w:rsidRDefault="004918F7" w:rsidP="004918F7">
      <w:pPr>
        <w:pStyle w:val="Body"/>
        <w:numPr>
          <w:ilvl w:val="0"/>
          <w:numId w:val="14"/>
        </w:numPr>
      </w:pPr>
      <w:r w:rsidRPr="004869B8">
        <w:rPr>
          <w:lang w:val="en-US"/>
        </w:rPr>
        <w:t>Clearing of redundancy buffer when removing metaparameters</w:t>
      </w:r>
      <w:r>
        <w:rPr>
          <w:lang w:val="en-US"/>
        </w:rPr>
        <w:t xml:space="preserve"> to avoid errors due to linking to deleted parameters</w:t>
      </w:r>
    </w:p>
    <w:p w14:paraId="18F5ED03" w14:textId="77777777" w:rsidR="00070130" w:rsidRDefault="00070130" w:rsidP="00070130">
      <w:pPr>
        <w:pStyle w:val="Body"/>
        <w:rPr>
          <w:lang w:val="en-US"/>
        </w:rPr>
      </w:pPr>
    </w:p>
    <w:p w14:paraId="60AB77AE" w14:textId="3BE77F9A" w:rsidR="00070130" w:rsidRDefault="00070130" w:rsidP="00070130">
      <w:pPr>
        <w:pStyle w:val="HeadingSubUnnumbered"/>
        <w:ind w:left="709"/>
      </w:pPr>
      <w:r>
        <w:t>V3.2.1.3 Alpha</w:t>
      </w:r>
    </w:p>
    <w:p w14:paraId="00EB69AD" w14:textId="5B58C68D" w:rsidR="00070130" w:rsidRDefault="00070130" w:rsidP="00070130">
      <w:pPr>
        <w:pStyle w:val="Body"/>
        <w:rPr>
          <w:lang w:val="en-US"/>
        </w:rPr>
      </w:pPr>
      <w:r>
        <w:rPr>
          <w:lang w:val="en-US"/>
        </w:rPr>
        <w:t>Integrated changes applied within the dc-10 project:</w:t>
      </w:r>
    </w:p>
    <w:p w14:paraId="4C7A6CA5" w14:textId="1F49FA65" w:rsidR="00070130" w:rsidRDefault="00070130" w:rsidP="00070130">
      <w:pPr>
        <w:pStyle w:val="Body"/>
        <w:numPr>
          <w:ilvl w:val="0"/>
          <w:numId w:val="14"/>
        </w:numPr>
        <w:rPr>
          <w:lang w:val="en-US"/>
        </w:rPr>
      </w:pPr>
      <w:r w:rsidRPr="00070130">
        <w:rPr>
          <w:lang w:val="en-US"/>
        </w:rPr>
        <w:t>Update for new account detail storage and error handling</w:t>
      </w:r>
    </w:p>
    <w:p w14:paraId="67389610" w14:textId="0B68EC89" w:rsidR="00070130" w:rsidRDefault="00070130" w:rsidP="00070130">
      <w:pPr>
        <w:pStyle w:val="Body"/>
        <w:numPr>
          <w:ilvl w:val="0"/>
          <w:numId w:val="14"/>
        </w:numPr>
        <w:rPr>
          <w:lang w:val="en-US"/>
        </w:rPr>
      </w:pPr>
      <w:r>
        <w:rPr>
          <w:lang w:val="en-US"/>
        </w:rPr>
        <w:t>Internal interface updates for ANDS server communication</w:t>
      </w:r>
    </w:p>
    <w:p w14:paraId="4F91D221" w14:textId="2837294F" w:rsidR="00070130" w:rsidRDefault="00070130" w:rsidP="00070130">
      <w:pPr>
        <w:pStyle w:val="Body"/>
        <w:rPr>
          <w:lang w:val="en-US"/>
        </w:rPr>
      </w:pPr>
      <w:r>
        <w:rPr>
          <w:lang w:val="en-US"/>
        </w:rPr>
        <w:t>General changes:</w:t>
      </w:r>
    </w:p>
    <w:p w14:paraId="00E1BFE7" w14:textId="17E16133" w:rsidR="00070130" w:rsidRDefault="00070130" w:rsidP="00070130">
      <w:pPr>
        <w:pStyle w:val="Body"/>
        <w:numPr>
          <w:ilvl w:val="0"/>
          <w:numId w:val="15"/>
        </w:numPr>
        <w:rPr>
          <w:lang w:val="en-US"/>
        </w:rPr>
      </w:pPr>
      <w:r w:rsidRPr="00070130">
        <w:rPr>
          <w:lang w:val="en-US"/>
        </w:rPr>
        <w:t>Bugfix to include spectra not having attribute that is selected for sorting by.</w:t>
      </w:r>
    </w:p>
    <w:p w14:paraId="7E126AFE" w14:textId="05911C17" w:rsidR="00070130" w:rsidRPr="00070130" w:rsidRDefault="00070130" w:rsidP="00070130">
      <w:pPr>
        <w:pStyle w:val="Body"/>
        <w:numPr>
          <w:ilvl w:val="0"/>
          <w:numId w:val="15"/>
        </w:numPr>
        <w:rPr>
          <w:lang w:val="en-US"/>
        </w:rPr>
      </w:pPr>
      <w:r w:rsidRPr="00070130">
        <w:rPr>
          <w:lang w:val="en-US"/>
        </w:rPr>
        <w:t>Bugfix for an error during inserting new instruments from a spectral</w:t>
      </w:r>
      <w:r>
        <w:rPr>
          <w:lang w:val="en-US"/>
        </w:rPr>
        <w:t xml:space="preserve"> </w:t>
      </w:r>
      <w:r w:rsidRPr="00070130">
        <w:rPr>
          <w:lang w:val="en-US"/>
        </w:rPr>
        <w:t>file that had no spectral acquisition time.</w:t>
      </w:r>
    </w:p>
    <w:p w14:paraId="2D924D47" w14:textId="77777777" w:rsidR="00070130" w:rsidRDefault="00070130" w:rsidP="00070130">
      <w:pPr>
        <w:pStyle w:val="Body"/>
      </w:pPr>
    </w:p>
    <w:p w14:paraId="42F211D4" w14:textId="338F91DD" w:rsidR="00E24EE2" w:rsidRDefault="00E24EE2" w:rsidP="00E24EE2">
      <w:pPr>
        <w:pStyle w:val="HeadingSubUnnumbered"/>
        <w:ind w:left="709"/>
      </w:pPr>
      <w:r>
        <w:t>V3.2.1.4 Alpha</w:t>
      </w:r>
    </w:p>
    <w:p w14:paraId="21FE772C" w14:textId="271CC0B4" w:rsidR="00546129" w:rsidRDefault="00546129" w:rsidP="00546129">
      <w:pPr>
        <w:pStyle w:val="Body"/>
      </w:pPr>
      <w:r>
        <w:t>General Changes:</w:t>
      </w:r>
    </w:p>
    <w:p w14:paraId="22522A8F" w14:textId="36226D71" w:rsidR="00546129" w:rsidRDefault="00546129" w:rsidP="00546129">
      <w:pPr>
        <w:pStyle w:val="Body"/>
        <w:numPr>
          <w:ilvl w:val="0"/>
          <w:numId w:val="17"/>
        </w:numPr>
      </w:pPr>
      <w:r>
        <w:t>New methods to work with hierarchies: getHierarchyName, getHierarchyFilePath, renameHierarchy. Currently only available via the specchio_client when using higher level languages.</w:t>
      </w:r>
    </w:p>
    <w:p w14:paraId="0C79BB68" w14:textId="2206206C" w:rsidR="00546129" w:rsidRDefault="00546129" w:rsidP="00546129">
      <w:pPr>
        <w:pStyle w:val="Body"/>
        <w:numPr>
          <w:ilvl w:val="0"/>
          <w:numId w:val="17"/>
        </w:numPr>
      </w:pPr>
      <w:r>
        <w:t>Support for optional creation of measurement unit folders for old ASD file format.</w:t>
      </w:r>
    </w:p>
    <w:p w14:paraId="601686C1" w14:textId="0263F3D1" w:rsidR="00546129" w:rsidRDefault="00546129" w:rsidP="00546129">
      <w:pPr>
        <w:pStyle w:val="Body"/>
        <w:numPr>
          <w:ilvl w:val="0"/>
          <w:numId w:val="17"/>
        </w:numPr>
      </w:pPr>
      <w:r>
        <w:t>New menu item for SPECCHIO preferences. Renamed menu item: Compute UTC</w:t>
      </w:r>
    </w:p>
    <w:p w14:paraId="046D8A30" w14:textId="0EAD48D8" w:rsidR="00546129" w:rsidRDefault="00546129" w:rsidP="00546129">
      <w:pPr>
        <w:pStyle w:val="Body"/>
        <w:numPr>
          <w:ilvl w:val="0"/>
          <w:numId w:val="17"/>
        </w:numPr>
      </w:pPr>
      <w:r>
        <w:t>SPECCHIO Preferences dialog: optional creation of measurement unit folders for old ASD file format</w:t>
      </w:r>
    </w:p>
    <w:p w14:paraId="28D0487B" w14:textId="69CE34A9" w:rsidR="00546129" w:rsidRDefault="00546129" w:rsidP="00546129">
      <w:pPr>
        <w:pStyle w:val="Body"/>
        <w:numPr>
          <w:ilvl w:val="0"/>
          <w:numId w:val="17"/>
        </w:numPr>
      </w:pPr>
      <w:r>
        <w:t>Sun angle calculation: Update to use the attribute 'Acquisition Time (UTC)' as time input.</w:t>
      </w:r>
    </w:p>
    <w:p w14:paraId="26C730DB" w14:textId="77ECE8E8" w:rsidR="00546129" w:rsidRDefault="00546129" w:rsidP="00546129">
      <w:pPr>
        <w:pStyle w:val="Body"/>
        <w:numPr>
          <w:ilvl w:val="0"/>
          <w:numId w:val="17"/>
        </w:numPr>
      </w:pPr>
      <w:r>
        <w:lastRenderedPageBreak/>
        <w:t>UTC time: UTC time is now saved in new attribute 'Acquisition Time (UTC)', making a clear distinction between acquisition time logged by the spectrometer and actual UTC time.</w:t>
      </w:r>
    </w:p>
    <w:p w14:paraId="3A2E8E7A" w14:textId="66B7F979" w:rsidR="00546129" w:rsidRPr="00546129" w:rsidRDefault="009543FB" w:rsidP="009543FB">
      <w:pPr>
        <w:pStyle w:val="Body"/>
        <w:numPr>
          <w:ilvl w:val="0"/>
          <w:numId w:val="17"/>
        </w:numPr>
      </w:pPr>
      <w:r>
        <w:t>Build number added to version in main window and About window.</w:t>
      </w:r>
    </w:p>
    <w:p w14:paraId="5C5B9B45" w14:textId="77777777" w:rsidR="00546129" w:rsidRDefault="00546129" w:rsidP="00546129">
      <w:pPr>
        <w:pStyle w:val="Body"/>
      </w:pPr>
    </w:p>
    <w:p w14:paraId="41609C01" w14:textId="68445F07" w:rsidR="00546129" w:rsidRPr="00546129" w:rsidRDefault="00546129" w:rsidP="00546129">
      <w:pPr>
        <w:pStyle w:val="Body"/>
      </w:pPr>
      <w:r>
        <w:t>Bugfixes:</w:t>
      </w:r>
    </w:p>
    <w:p w14:paraId="2D1B34B7" w14:textId="012870CD" w:rsidR="00070130" w:rsidRDefault="00E24EE2" w:rsidP="00E24EE2">
      <w:pPr>
        <w:pStyle w:val="Body"/>
        <w:numPr>
          <w:ilvl w:val="0"/>
          <w:numId w:val="16"/>
        </w:numPr>
      </w:pPr>
      <w:r>
        <w:t>Bug fix for very long integration times in ASD spectrometers</w:t>
      </w:r>
    </w:p>
    <w:p w14:paraId="077C2804" w14:textId="4A7E8991" w:rsidR="00E24EE2" w:rsidRDefault="00E24EE2" w:rsidP="00E24EE2">
      <w:pPr>
        <w:pStyle w:val="Body"/>
        <w:numPr>
          <w:ilvl w:val="0"/>
          <w:numId w:val="16"/>
        </w:numPr>
      </w:pPr>
      <w:r>
        <w:t>Bugfix to have correct path to keystore file in deployed applications.</w:t>
      </w:r>
    </w:p>
    <w:p w14:paraId="73704C1A" w14:textId="3A314859" w:rsidR="00E24EE2" w:rsidRDefault="00E24EE2" w:rsidP="00E24EE2">
      <w:pPr>
        <w:pStyle w:val="Body"/>
        <w:numPr>
          <w:ilvl w:val="0"/>
          <w:numId w:val="16"/>
        </w:numPr>
      </w:pPr>
      <w:r>
        <w:t>Re-enabled the deleting of old datalinks to allow removing data loaded with previous specchio versions.</w:t>
      </w:r>
      <w:r w:rsidR="00546129">
        <w:t xml:space="preserve"> Fix to allow data deletion code to run on newer databases as well.</w:t>
      </w:r>
    </w:p>
    <w:p w14:paraId="5B3C8ACE" w14:textId="3CA5E1DE" w:rsidR="00546129" w:rsidRDefault="00546129" w:rsidP="00E24EE2">
      <w:pPr>
        <w:pStyle w:val="Body"/>
        <w:numPr>
          <w:ilvl w:val="0"/>
          <w:numId w:val="16"/>
        </w:numPr>
      </w:pPr>
      <w:r>
        <w:t>Bugfix to allow removing obsolete datalinks.</w:t>
      </w:r>
    </w:p>
    <w:p w14:paraId="42D6E41B" w14:textId="2D76BC72" w:rsidR="00546129" w:rsidRDefault="00546129" w:rsidP="00E24EE2">
      <w:pPr>
        <w:pStyle w:val="Body"/>
        <w:numPr>
          <w:ilvl w:val="0"/>
          <w:numId w:val="16"/>
        </w:numPr>
      </w:pPr>
      <w:r>
        <w:t>XLS file loader: Bugfix to load data with all decimals.</w:t>
      </w:r>
    </w:p>
    <w:p w14:paraId="111C577C" w14:textId="77777777" w:rsidR="00E24EE2" w:rsidRDefault="00E24EE2" w:rsidP="00546129">
      <w:pPr>
        <w:pStyle w:val="Body"/>
      </w:pPr>
    </w:p>
    <w:p w14:paraId="72E327E8" w14:textId="28289D1F" w:rsidR="00546129" w:rsidRDefault="00546129" w:rsidP="00546129">
      <w:pPr>
        <w:pStyle w:val="HeadingSubUnnumbered"/>
        <w:ind w:left="709"/>
      </w:pPr>
      <w:r>
        <w:t>V3.2.1.5 Alpha</w:t>
      </w:r>
    </w:p>
    <w:p w14:paraId="0F7ED410" w14:textId="77777777" w:rsidR="00546129" w:rsidRDefault="00546129" w:rsidP="00546129">
      <w:pPr>
        <w:pStyle w:val="Body"/>
      </w:pPr>
      <w:r>
        <w:t>General Changes:</w:t>
      </w:r>
    </w:p>
    <w:p w14:paraId="3473EA6A" w14:textId="1950C1D9" w:rsidR="00546129" w:rsidRDefault="004F2224" w:rsidP="00546129">
      <w:pPr>
        <w:pStyle w:val="Body"/>
        <w:numPr>
          <w:ilvl w:val="0"/>
          <w:numId w:val="18"/>
        </w:numPr>
      </w:pPr>
      <w:r>
        <w:t>Order folders below the campaign level by name.</w:t>
      </w:r>
    </w:p>
    <w:p w14:paraId="4A295130" w14:textId="53C24477" w:rsidR="004F2224" w:rsidRDefault="004F2224" w:rsidP="00546129">
      <w:pPr>
        <w:pStyle w:val="Body"/>
        <w:numPr>
          <w:ilvl w:val="0"/>
          <w:numId w:val="18"/>
        </w:numPr>
      </w:pPr>
      <w:r>
        <w:t>Metadata Editor: Support for putting the input focus on newly added metaparameter fields for faster data input.</w:t>
      </w:r>
    </w:p>
    <w:p w14:paraId="271BA158" w14:textId="5C8BFBA0" w:rsidR="002A6E63" w:rsidRDefault="004F2224" w:rsidP="002A6E63">
      <w:pPr>
        <w:pStyle w:val="Body"/>
        <w:numPr>
          <w:ilvl w:val="0"/>
          <w:numId w:val="18"/>
        </w:numPr>
      </w:pPr>
      <w:r>
        <w:t>Metadata augmentation from XLS files: Improved matching of strings and numbers: number in XLS can be matched</w:t>
      </w:r>
      <w:r w:rsidR="002A6E63">
        <w:t xml:space="preserve"> </w:t>
      </w:r>
      <w:r>
        <w:t>versus a string field in the DB.</w:t>
      </w:r>
    </w:p>
    <w:p w14:paraId="4B4E26E4" w14:textId="246C252C" w:rsidR="00873CB6" w:rsidRDefault="00873CB6" w:rsidP="00873CB6">
      <w:pPr>
        <w:pStyle w:val="Body"/>
        <w:numPr>
          <w:ilvl w:val="0"/>
          <w:numId w:val="18"/>
        </w:numPr>
      </w:pPr>
      <w:r>
        <w:t>Edit db_config file now creates the file automatically and pre-fills it with account information taken from the preferences store. Menu function is disabled by default and must be enabled via the SPECCHIO Preferences.</w:t>
      </w:r>
    </w:p>
    <w:p w14:paraId="19BF123F" w14:textId="77777777" w:rsidR="004918F7" w:rsidRPr="004918F7" w:rsidRDefault="004918F7" w:rsidP="004918F7">
      <w:pPr>
        <w:pStyle w:val="Body"/>
        <w:ind w:left="0"/>
      </w:pPr>
    </w:p>
    <w:p w14:paraId="30291E15" w14:textId="77777777" w:rsidR="00546129" w:rsidRDefault="00546129" w:rsidP="00546129">
      <w:pPr>
        <w:pStyle w:val="Body"/>
      </w:pPr>
      <w:r>
        <w:t>Bugfixes:</w:t>
      </w:r>
    </w:p>
    <w:p w14:paraId="2318C4EE" w14:textId="716A8913" w:rsidR="00546129" w:rsidRDefault="00546129" w:rsidP="00546129">
      <w:pPr>
        <w:pStyle w:val="Body"/>
        <w:numPr>
          <w:ilvl w:val="0"/>
          <w:numId w:val="18"/>
        </w:numPr>
      </w:pPr>
      <w:r>
        <w:t>Data loading: Files with identical file names on higher hierarchy levels did not load.</w:t>
      </w:r>
    </w:p>
    <w:p w14:paraId="6A0985D5" w14:textId="000D8BC6" w:rsidR="002A6E63" w:rsidRDefault="002A6E63" w:rsidP="002A6E63">
      <w:pPr>
        <w:pStyle w:val="Body"/>
        <w:numPr>
          <w:ilvl w:val="0"/>
          <w:numId w:val="18"/>
        </w:numPr>
      </w:pPr>
      <w:r>
        <w:t>Bugfix for reflectance plots of spectra that are beyond the visible range: auto-y axis range now also working for single spectra.</w:t>
      </w:r>
    </w:p>
    <w:p w14:paraId="1FF12D2D" w14:textId="77777777" w:rsidR="00FC4F5D" w:rsidRDefault="00FC4F5D" w:rsidP="00FC4F5D">
      <w:pPr>
        <w:pStyle w:val="Body"/>
      </w:pPr>
    </w:p>
    <w:p w14:paraId="24B5984B" w14:textId="674DAC8D" w:rsidR="00FC4F5D" w:rsidRDefault="00FC4F5D" w:rsidP="00FC4F5D">
      <w:pPr>
        <w:pStyle w:val="HeadingSubUnnumbered"/>
        <w:ind w:left="709"/>
      </w:pPr>
      <w:r>
        <w:t>V3.2.1.6</w:t>
      </w:r>
    </w:p>
    <w:p w14:paraId="65A03156" w14:textId="77777777" w:rsidR="00FC4F5D" w:rsidRDefault="00FC4F5D" w:rsidP="00FC4F5D">
      <w:pPr>
        <w:pStyle w:val="Body"/>
      </w:pPr>
      <w:r>
        <w:t>General Changes:</w:t>
      </w:r>
    </w:p>
    <w:p w14:paraId="7B2CB385" w14:textId="3CBDE072" w:rsidR="00FC4F5D" w:rsidRDefault="00E352DD" w:rsidP="00E352DD">
      <w:pPr>
        <w:pStyle w:val="Body"/>
        <w:numPr>
          <w:ilvl w:val="0"/>
          <w:numId w:val="19"/>
        </w:numPr>
      </w:pPr>
      <w:r>
        <w:t>New methods for full text search (all string_val fields in the EAV table)</w:t>
      </w:r>
    </w:p>
    <w:p w14:paraId="5B5855C5" w14:textId="211AC066" w:rsidR="00E352DD" w:rsidRDefault="00E352DD" w:rsidP="00E352DD">
      <w:pPr>
        <w:pStyle w:val="Body"/>
        <w:numPr>
          <w:ilvl w:val="0"/>
          <w:numId w:val="19"/>
        </w:numPr>
      </w:pPr>
      <w:r>
        <w:t>Added full user information to Campaign class</w:t>
      </w:r>
    </w:p>
    <w:p w14:paraId="1A53D183" w14:textId="280D7274" w:rsidR="00E352DD" w:rsidRDefault="00E352DD" w:rsidP="00E352DD">
      <w:pPr>
        <w:pStyle w:val="Body"/>
        <w:numPr>
          <w:ilvl w:val="0"/>
          <w:numId w:val="19"/>
        </w:numPr>
      </w:pPr>
      <w:r>
        <w:t>Better GUI design by making spectral databrowers scale when the window is enlarged.</w:t>
      </w:r>
    </w:p>
    <w:p w14:paraId="26EC9B7E" w14:textId="4E23C184" w:rsidR="00E352DD" w:rsidRDefault="00E352DD" w:rsidP="00E352DD">
      <w:pPr>
        <w:pStyle w:val="Body"/>
        <w:numPr>
          <w:ilvl w:val="0"/>
          <w:numId w:val="19"/>
        </w:numPr>
      </w:pPr>
      <w:r>
        <w:t>Improved GUI Layout for Data Remover Dialog</w:t>
      </w:r>
    </w:p>
    <w:p w14:paraId="052095E9" w14:textId="2203F42B" w:rsidR="00E352DD" w:rsidRDefault="00467CE2" w:rsidP="00467CE2">
      <w:pPr>
        <w:pStyle w:val="Body"/>
        <w:numPr>
          <w:ilvl w:val="0"/>
          <w:numId w:val="19"/>
        </w:numPr>
      </w:pPr>
      <w:r>
        <w:t>Improved error message for renameHierarchy method. Automatic wildcards for fulltext search method.</w:t>
      </w:r>
    </w:p>
    <w:p w14:paraId="0CBAD7DC" w14:textId="76F7DC46" w:rsidR="00467CE2" w:rsidRDefault="00467CE2" w:rsidP="00467CE2">
      <w:pPr>
        <w:pStyle w:val="Body"/>
        <w:numPr>
          <w:ilvl w:val="0"/>
          <w:numId w:val="19"/>
        </w:numPr>
      </w:pPr>
      <w:r>
        <w:lastRenderedPageBreak/>
        <w:t>Update for Boolean metaparameter and checkbox support.</w:t>
      </w:r>
    </w:p>
    <w:p w14:paraId="1DCA62F7" w14:textId="00027F5F" w:rsidR="00467CE2" w:rsidRDefault="00467CE2" w:rsidP="00467CE2">
      <w:pPr>
        <w:pStyle w:val="Body"/>
        <w:numPr>
          <w:ilvl w:val="0"/>
          <w:numId w:val="19"/>
        </w:numPr>
      </w:pPr>
      <w:r>
        <w:t>Update for tooltips for taxonomies.</w:t>
      </w:r>
    </w:p>
    <w:p w14:paraId="0AE6EB5A" w14:textId="022B3013" w:rsidR="00467CE2" w:rsidRDefault="00467CE2" w:rsidP="00467CE2">
      <w:pPr>
        <w:pStyle w:val="Body"/>
        <w:numPr>
          <w:ilvl w:val="0"/>
          <w:numId w:val="19"/>
        </w:numPr>
      </w:pPr>
      <w:r>
        <w:t>Improved GUI layout of time shift dialogue</w:t>
      </w:r>
    </w:p>
    <w:p w14:paraId="3BC7FC6A" w14:textId="4DDFF9E8" w:rsidR="00467CE2" w:rsidRDefault="00467CE2" w:rsidP="00467CE2">
      <w:pPr>
        <w:pStyle w:val="Body"/>
        <w:numPr>
          <w:ilvl w:val="0"/>
          <w:numId w:val="19"/>
        </w:numPr>
      </w:pPr>
      <w:r>
        <w:t>Updates to allow reading ASD calibration files.</w:t>
      </w:r>
    </w:p>
    <w:p w14:paraId="24830B2F" w14:textId="0B119A26" w:rsidR="00467CE2" w:rsidRDefault="00467CE2" w:rsidP="00467CE2">
      <w:pPr>
        <w:pStyle w:val="Body"/>
        <w:numPr>
          <w:ilvl w:val="0"/>
          <w:numId w:val="19"/>
        </w:numPr>
      </w:pPr>
      <w:r>
        <w:t>Added code to detect corrupted ASD files.</w:t>
      </w:r>
    </w:p>
    <w:p w14:paraId="3D536538" w14:textId="5AC875B8" w:rsidR="00467CE2" w:rsidRDefault="00467CE2" w:rsidP="00467CE2">
      <w:pPr>
        <w:pStyle w:val="Body"/>
        <w:numPr>
          <w:ilvl w:val="0"/>
          <w:numId w:val="19"/>
        </w:numPr>
      </w:pPr>
      <w:r>
        <w:t>Update of the conflict detection algorithm for more coherent results</w:t>
      </w:r>
    </w:p>
    <w:p w14:paraId="29952C12" w14:textId="5759031C" w:rsidR="00467CE2" w:rsidRDefault="00467CE2" w:rsidP="00467CE2">
      <w:pPr>
        <w:pStyle w:val="Body"/>
        <w:numPr>
          <w:ilvl w:val="0"/>
          <w:numId w:val="19"/>
        </w:numPr>
      </w:pPr>
      <w:r>
        <w:t>Added Irradiance as auto-folder option for old ASD files</w:t>
      </w:r>
    </w:p>
    <w:p w14:paraId="0CD93F43" w14:textId="561237DF" w:rsidR="00467CE2" w:rsidRDefault="00467CE2" w:rsidP="00467CE2">
      <w:pPr>
        <w:pStyle w:val="Body"/>
        <w:numPr>
          <w:ilvl w:val="0"/>
          <w:numId w:val="19"/>
        </w:numPr>
      </w:pPr>
      <w:r>
        <w:t xml:space="preserve">New </w:t>
      </w:r>
      <w:r w:rsidR="001814A0">
        <w:t>specchio client methods: get instrument object for a spectral file, get a list of metaparameter lists (i.e. get several metaparameters at once), added distinct control over selected metaparameter values, get the total number of spectra in the database, test the existence of a calibration in the database</w:t>
      </w:r>
    </w:p>
    <w:p w14:paraId="582D1F2F" w14:textId="19493C69" w:rsidR="001814A0" w:rsidRDefault="001814A0" w:rsidP="00467CE2">
      <w:pPr>
        <w:pStyle w:val="Body"/>
        <w:numPr>
          <w:ilvl w:val="0"/>
          <w:numId w:val="19"/>
        </w:numPr>
      </w:pPr>
      <w:r w:rsidRPr="001814A0">
        <w:t>Improved exception handling for JAXB marshalling errors</w:t>
      </w:r>
    </w:p>
    <w:p w14:paraId="299F4B95" w14:textId="6A15DA6C" w:rsidR="001814A0" w:rsidRDefault="001814A0" w:rsidP="00467CE2">
      <w:pPr>
        <w:pStyle w:val="Body"/>
        <w:numPr>
          <w:ilvl w:val="0"/>
          <w:numId w:val="19"/>
        </w:numPr>
      </w:pPr>
      <w:r>
        <w:t>Support to insert ASD calibration information during spectral file loading.</w:t>
      </w:r>
    </w:p>
    <w:p w14:paraId="636958E5" w14:textId="36155E1A" w:rsidR="001814A0" w:rsidRDefault="00AF21F0" w:rsidP="00467CE2">
      <w:pPr>
        <w:pStyle w:val="Body"/>
        <w:numPr>
          <w:ilvl w:val="0"/>
          <w:numId w:val="19"/>
        </w:numPr>
      </w:pPr>
      <w:r>
        <w:t>Support for new preference allowing control of ASD DN files are to be inserted in addition to the primary spectrum (e.g. Radiance)</w:t>
      </w:r>
    </w:p>
    <w:p w14:paraId="6CC7CE5B" w14:textId="48445AC4" w:rsidR="00AF21F0" w:rsidRDefault="00AF21F0" w:rsidP="00467CE2">
      <w:pPr>
        <w:pStyle w:val="Body"/>
        <w:numPr>
          <w:ilvl w:val="0"/>
          <w:numId w:val="19"/>
        </w:numPr>
      </w:pPr>
      <w:r>
        <w:t>Support for new preference allowing control over the creation of unit folders for old ASD files</w:t>
      </w:r>
    </w:p>
    <w:p w14:paraId="015AE5A7" w14:textId="352EE7B8" w:rsidR="00AF21F0" w:rsidRDefault="00281625" w:rsidP="00467CE2">
      <w:pPr>
        <w:pStyle w:val="Body"/>
        <w:numPr>
          <w:ilvl w:val="0"/>
          <w:numId w:val="19"/>
        </w:numPr>
      </w:pPr>
      <w:r>
        <w:t>Improved GUI layout of instrumentation metadata editor</w:t>
      </w:r>
    </w:p>
    <w:p w14:paraId="637C4942" w14:textId="1D442E6D" w:rsidR="00281625" w:rsidRDefault="00746269" w:rsidP="00467CE2">
      <w:pPr>
        <w:pStyle w:val="Body"/>
        <w:numPr>
          <w:ilvl w:val="0"/>
          <w:numId w:val="19"/>
        </w:numPr>
      </w:pPr>
      <w:r>
        <w:t>New admin function to get user contacts of current database.</w:t>
      </w:r>
    </w:p>
    <w:p w14:paraId="5BB5DEEB" w14:textId="54813DC6" w:rsidR="00746269" w:rsidRDefault="00746269" w:rsidP="00467CE2">
      <w:pPr>
        <w:pStyle w:val="Body"/>
        <w:numPr>
          <w:ilvl w:val="0"/>
          <w:numId w:val="19"/>
        </w:numPr>
      </w:pPr>
      <w:r>
        <w:t>New functions in the metadata editor: switch off conflict detection to speed up data selection, new menu to access new functions: calculation of measurement support, altitude augmentation and E-W longitude switch</w:t>
      </w:r>
    </w:p>
    <w:p w14:paraId="785AF54B" w14:textId="7B731D18" w:rsidR="00746269" w:rsidRDefault="00746269" w:rsidP="00467CE2">
      <w:pPr>
        <w:pStyle w:val="Body"/>
        <w:numPr>
          <w:ilvl w:val="0"/>
          <w:numId w:val="19"/>
        </w:numPr>
      </w:pPr>
      <w:r>
        <w:t>New preferences to control the automatic insert of DN files for new ASD files and automatic insert of unit folders for old ASD files</w:t>
      </w:r>
    </w:p>
    <w:p w14:paraId="69C6673A" w14:textId="5B2DCA35" w:rsidR="00746269" w:rsidRDefault="007E2C9D" w:rsidP="00467CE2">
      <w:pPr>
        <w:pStyle w:val="Body"/>
        <w:numPr>
          <w:ilvl w:val="0"/>
          <w:numId w:val="19"/>
        </w:numPr>
      </w:pPr>
      <w:r w:rsidRPr="007E2C9D">
        <w:t>Modality update for progress reports to avoid changes in the calling GUI while updates are being carried out.</w:t>
      </w:r>
    </w:p>
    <w:p w14:paraId="06B33C62" w14:textId="5DD20E69" w:rsidR="007E2C9D" w:rsidRDefault="007E2C9D" w:rsidP="00467CE2">
      <w:pPr>
        <w:pStyle w:val="Body"/>
        <w:numPr>
          <w:ilvl w:val="0"/>
          <w:numId w:val="19"/>
        </w:numPr>
      </w:pPr>
      <w:r>
        <w:t>Updated GUI layout of the Query Builder plus a new Run button to avoid time consuming query running in the background</w:t>
      </w:r>
    </w:p>
    <w:p w14:paraId="5E7FC66F" w14:textId="66EC6691" w:rsidR="007E2C9D" w:rsidRDefault="007E2C9D" w:rsidP="00467CE2">
      <w:pPr>
        <w:pStyle w:val="Body"/>
        <w:numPr>
          <w:ilvl w:val="0"/>
          <w:numId w:val="19"/>
        </w:numPr>
      </w:pPr>
      <w:r>
        <w:t>Add database info panel to main window</w:t>
      </w:r>
    </w:p>
    <w:p w14:paraId="1627A524" w14:textId="09F70F1A" w:rsidR="007E2C9D" w:rsidRDefault="007E2C9D" w:rsidP="00467CE2">
      <w:pPr>
        <w:pStyle w:val="Body"/>
        <w:numPr>
          <w:ilvl w:val="0"/>
          <w:numId w:val="19"/>
        </w:numPr>
      </w:pPr>
      <w:r>
        <w:t>Metadata Editor: Improved image support and firing of change events when a new field with a default value is added</w:t>
      </w:r>
    </w:p>
    <w:p w14:paraId="660B14B0" w14:textId="52257F46" w:rsidR="007E2C9D" w:rsidRDefault="007E2C9D" w:rsidP="00467CE2">
      <w:pPr>
        <w:pStyle w:val="Body"/>
        <w:numPr>
          <w:ilvl w:val="0"/>
          <w:numId w:val="19"/>
        </w:numPr>
      </w:pPr>
      <w:r>
        <w:t>Added query support for taxonomies.</w:t>
      </w:r>
    </w:p>
    <w:p w14:paraId="03908A62" w14:textId="31B2E3A4" w:rsidR="007E2C9D" w:rsidRDefault="007B1EAE" w:rsidP="00467CE2">
      <w:pPr>
        <w:pStyle w:val="Body"/>
        <w:numPr>
          <w:ilvl w:val="0"/>
          <w:numId w:val="19"/>
        </w:numPr>
      </w:pPr>
      <w:r>
        <w:t>Conflict detection speed-up in the metadata editor</w:t>
      </w:r>
    </w:p>
    <w:p w14:paraId="23782E03" w14:textId="5E04C930" w:rsidR="0032419B" w:rsidRDefault="0032419B" w:rsidP="004E3342">
      <w:pPr>
        <w:pStyle w:val="Body"/>
        <w:numPr>
          <w:ilvl w:val="0"/>
          <w:numId w:val="19"/>
        </w:numPr>
      </w:pPr>
      <w:r>
        <w:t>Automatic image resize support to reduce memory footprint (target height is 400 pixels)</w:t>
      </w:r>
    </w:p>
    <w:p w14:paraId="3D379284" w14:textId="77777777" w:rsidR="00FC4F5D" w:rsidRDefault="00FC4F5D" w:rsidP="00FC4F5D">
      <w:pPr>
        <w:pStyle w:val="Body"/>
      </w:pPr>
    </w:p>
    <w:p w14:paraId="522F49BD" w14:textId="77777777" w:rsidR="00FC4F5D" w:rsidRDefault="00FC4F5D" w:rsidP="00FC4F5D">
      <w:pPr>
        <w:pStyle w:val="Body"/>
      </w:pPr>
      <w:r>
        <w:t>Bugfixes:</w:t>
      </w:r>
    </w:p>
    <w:p w14:paraId="71721112" w14:textId="38891CC7" w:rsidR="00FC4F5D" w:rsidRDefault="00E352DD" w:rsidP="00FC4F5D">
      <w:pPr>
        <w:pStyle w:val="Body"/>
        <w:numPr>
          <w:ilvl w:val="0"/>
          <w:numId w:val="19"/>
        </w:numPr>
      </w:pPr>
      <w:r>
        <w:t>UTC time computation to update already existing UTC time stamps</w:t>
      </w:r>
    </w:p>
    <w:p w14:paraId="7F21BF07" w14:textId="1C990942" w:rsidR="00E352DD" w:rsidRDefault="00E352DD" w:rsidP="00E352DD">
      <w:pPr>
        <w:pStyle w:val="Body"/>
        <w:numPr>
          <w:ilvl w:val="0"/>
          <w:numId w:val="19"/>
        </w:numPr>
      </w:pPr>
      <w:r>
        <w:t>Bugfix when converting to Date: avoids conversion from UTC to local time. This impacts the time shown in the metadata editor, which was usually wrong, compared to the spectrum report.</w:t>
      </w:r>
    </w:p>
    <w:p w14:paraId="3604DF3A" w14:textId="5B197EEF" w:rsidR="00E352DD" w:rsidRDefault="007E2C9D" w:rsidP="00E352DD">
      <w:pPr>
        <w:pStyle w:val="Body"/>
        <w:numPr>
          <w:ilvl w:val="0"/>
          <w:numId w:val="19"/>
        </w:numPr>
      </w:pPr>
      <w:r>
        <w:lastRenderedPageBreak/>
        <w:t>Bug fix of the target-reference linking function that used to hang.</w:t>
      </w:r>
    </w:p>
    <w:p w14:paraId="7C276C8A" w14:textId="777C0ABC" w:rsidR="007E2C9D" w:rsidRDefault="007B1EAE" w:rsidP="00E352DD">
      <w:pPr>
        <w:pStyle w:val="Body"/>
        <w:numPr>
          <w:ilvl w:val="0"/>
          <w:numId w:val="19"/>
        </w:numPr>
      </w:pPr>
      <w:r>
        <w:t>Bug fix for the auto-scaling of reflectance values in spectral plots</w:t>
      </w:r>
    </w:p>
    <w:p w14:paraId="39EAB07B" w14:textId="0875C350" w:rsidR="004E3342" w:rsidRDefault="0032419B" w:rsidP="004E3342">
      <w:pPr>
        <w:pStyle w:val="Body"/>
        <w:numPr>
          <w:ilvl w:val="0"/>
          <w:numId w:val="19"/>
        </w:numPr>
      </w:pPr>
      <w:r>
        <w:t>Database insert updates to avoid SQL injections (those could lead to errors in string values)</w:t>
      </w:r>
    </w:p>
    <w:p w14:paraId="17FCA414" w14:textId="77777777" w:rsidR="00FC4F5D" w:rsidRDefault="00FC4F5D" w:rsidP="00FC4F5D">
      <w:pPr>
        <w:pStyle w:val="Body"/>
      </w:pPr>
    </w:p>
    <w:p w14:paraId="5C24F3D9" w14:textId="77777777" w:rsidR="00B63420" w:rsidRDefault="00B63420" w:rsidP="00FC4F5D">
      <w:pPr>
        <w:pStyle w:val="Body"/>
      </w:pPr>
    </w:p>
    <w:p w14:paraId="206FAC34" w14:textId="1109ACDA" w:rsidR="00B63420" w:rsidRDefault="006620B4" w:rsidP="00B63420">
      <w:pPr>
        <w:pStyle w:val="HeadingSubUnnumbered"/>
        <w:ind w:left="709"/>
      </w:pPr>
      <w:r>
        <w:t>V3.3.0.0</w:t>
      </w:r>
    </w:p>
    <w:p w14:paraId="772DF8B7" w14:textId="77777777" w:rsidR="00B63420" w:rsidRDefault="00B63420" w:rsidP="00B63420">
      <w:pPr>
        <w:pStyle w:val="Body"/>
      </w:pPr>
      <w:r>
        <w:t>General Changes:</w:t>
      </w:r>
    </w:p>
    <w:p w14:paraId="3BE5EF94" w14:textId="78964C5A" w:rsidR="001A0E88" w:rsidRDefault="001A0E88" w:rsidP="00B63420">
      <w:pPr>
        <w:pStyle w:val="Body"/>
        <w:numPr>
          <w:ilvl w:val="0"/>
          <w:numId w:val="20"/>
        </w:numPr>
      </w:pPr>
      <w:r>
        <w:t>Spatial geometries support based on MySQL Spatial Extension</w:t>
      </w:r>
      <w:r w:rsidR="00D810DE">
        <w:t>, enabling spatial queries and new geometry types: point, polyline and polygon</w:t>
      </w:r>
    </w:p>
    <w:p w14:paraId="45BD88A4" w14:textId="50889B32" w:rsidR="001A0E88" w:rsidRDefault="001A0E88" w:rsidP="00B63420">
      <w:pPr>
        <w:pStyle w:val="Body"/>
        <w:numPr>
          <w:ilvl w:val="0"/>
          <w:numId w:val="20"/>
        </w:numPr>
      </w:pPr>
      <w:r>
        <w:t>Application Domain support: configurable metadata categories per application domain for less cluttered metadata entry</w:t>
      </w:r>
    </w:p>
    <w:p w14:paraId="33EE6AE0" w14:textId="45A32C35" w:rsidR="001A0E88" w:rsidRDefault="001A0E88" w:rsidP="00B63420">
      <w:pPr>
        <w:pStyle w:val="Body"/>
        <w:numPr>
          <w:ilvl w:val="0"/>
          <w:numId w:val="20"/>
        </w:numPr>
      </w:pPr>
      <w:r>
        <w:t>KML file reading to populate new spatial metaparameters using drag and drop</w:t>
      </w:r>
    </w:p>
    <w:p w14:paraId="11109EA7" w14:textId="4ECC8B66" w:rsidR="001A0E88" w:rsidRDefault="001A0E88" w:rsidP="00B63420">
      <w:pPr>
        <w:pStyle w:val="Body"/>
        <w:numPr>
          <w:ilvl w:val="0"/>
          <w:numId w:val="20"/>
        </w:numPr>
      </w:pPr>
      <w:r>
        <w:t>Database upgrade function built into client and server application (for administrators only)</w:t>
      </w:r>
      <w:r w:rsidR="002A455C">
        <w:t xml:space="preserve"> with intelligent routine to apply required upgrades sequentially</w:t>
      </w:r>
    </w:p>
    <w:p w14:paraId="0CE49754" w14:textId="7E55E587" w:rsidR="001A0E88" w:rsidRDefault="002A455C" w:rsidP="00B63420">
      <w:pPr>
        <w:pStyle w:val="Body"/>
        <w:numPr>
          <w:ilvl w:val="0"/>
          <w:numId w:val="20"/>
        </w:numPr>
      </w:pPr>
      <w:r>
        <w:t>Import of c</w:t>
      </w:r>
      <w:r w:rsidR="001A0E88">
        <w:t>ampaigns from XML files stored on the Glassfish server</w:t>
      </w:r>
      <w:r>
        <w:t xml:space="preserve"> (may be a better option to import very large campaigns)</w:t>
      </w:r>
    </w:p>
    <w:p w14:paraId="12C12643" w14:textId="3104D668" w:rsidR="001A0E88" w:rsidRDefault="001A0E88" w:rsidP="00B63420">
      <w:pPr>
        <w:pStyle w:val="Body"/>
        <w:numPr>
          <w:ilvl w:val="0"/>
          <w:numId w:val="20"/>
        </w:numPr>
      </w:pPr>
      <w:r>
        <w:t>Support for SPECCHIO client preferences: input and output directories</w:t>
      </w:r>
    </w:p>
    <w:p w14:paraId="7E2EEE3C" w14:textId="180CA27F" w:rsidR="001A0E88" w:rsidRDefault="001A0E88" w:rsidP="00B63420">
      <w:pPr>
        <w:pStyle w:val="Body"/>
        <w:numPr>
          <w:ilvl w:val="0"/>
          <w:numId w:val="20"/>
        </w:numPr>
      </w:pPr>
      <w:r>
        <w:t>Corrected GPS longitude to standard format: positive is east of GMT. ASD and SVC file reader</w:t>
      </w:r>
      <w:r w:rsidR="002A455C">
        <w:t>s</w:t>
      </w:r>
      <w:r>
        <w:t xml:space="preserve"> are updated to carry out the required conversion.</w:t>
      </w:r>
    </w:p>
    <w:p w14:paraId="577301B3" w14:textId="653ECB42" w:rsidR="001A0E88" w:rsidRDefault="001A0E88" w:rsidP="00B63420">
      <w:pPr>
        <w:pStyle w:val="Body"/>
        <w:numPr>
          <w:ilvl w:val="0"/>
          <w:numId w:val="20"/>
        </w:numPr>
      </w:pPr>
      <w:r>
        <w:t>ASD file reader update to support first generation ASD handhelds (old binary file version)</w:t>
      </w:r>
    </w:p>
    <w:p w14:paraId="3D887813" w14:textId="7593B117" w:rsidR="00A163FB" w:rsidRDefault="00A163FB" w:rsidP="00B63420">
      <w:pPr>
        <w:pStyle w:val="Body"/>
        <w:numPr>
          <w:ilvl w:val="0"/>
          <w:numId w:val="20"/>
        </w:numPr>
      </w:pPr>
      <w:r>
        <w:t>Copy images to clipboard or open image in external viewer (from metadata editor and spectrum report)</w:t>
      </w:r>
    </w:p>
    <w:p w14:paraId="7557EAA0" w14:textId="48D0F642" w:rsidR="00D810DE" w:rsidRDefault="00D810DE" w:rsidP="00B63420">
      <w:pPr>
        <w:pStyle w:val="Body"/>
        <w:numPr>
          <w:ilvl w:val="0"/>
          <w:numId w:val="20"/>
        </w:numPr>
      </w:pPr>
      <w:r>
        <w:t>Visualisation of selected spectra from Metadata Editor</w:t>
      </w:r>
    </w:p>
    <w:p w14:paraId="13841ED1" w14:textId="74C582C7" w:rsidR="00D810DE" w:rsidRDefault="00D810DE" w:rsidP="00B63420">
      <w:pPr>
        <w:pStyle w:val="Body"/>
        <w:numPr>
          <w:ilvl w:val="0"/>
          <w:numId w:val="20"/>
        </w:numPr>
      </w:pPr>
      <w:r>
        <w:t>E-W switch function in metadata editor for longitudes (updated to work with new spatial features)</w:t>
      </w:r>
    </w:p>
    <w:p w14:paraId="5836F4BE" w14:textId="4F57FEF4" w:rsidR="00D810DE" w:rsidRDefault="00D810DE" w:rsidP="00B63420">
      <w:pPr>
        <w:pStyle w:val="Body"/>
        <w:numPr>
          <w:ilvl w:val="0"/>
          <w:numId w:val="20"/>
        </w:numPr>
      </w:pPr>
      <w:r>
        <w:t>File drop for XML campaign import (drop on SPECCHIO Icon in main window)</w:t>
      </w:r>
    </w:p>
    <w:p w14:paraId="7DDCBFFD" w14:textId="18BE3596" w:rsidR="00D810DE" w:rsidRDefault="00D810DE" w:rsidP="00B63420">
      <w:pPr>
        <w:pStyle w:val="Body"/>
        <w:numPr>
          <w:ilvl w:val="0"/>
          <w:numId w:val="20"/>
        </w:numPr>
      </w:pPr>
      <w:r>
        <w:t>Extended information on database connection: version and indication of spatial DB support</w:t>
      </w:r>
    </w:p>
    <w:p w14:paraId="541A8BE4" w14:textId="06136B9A" w:rsidR="00D810DE" w:rsidRDefault="00D810DE" w:rsidP="00B63420">
      <w:pPr>
        <w:pStyle w:val="Body"/>
        <w:numPr>
          <w:ilvl w:val="0"/>
          <w:numId w:val="20"/>
        </w:numPr>
      </w:pPr>
      <w:r>
        <w:t>Lazy loading feature with progress report for bigger binary objects, (&gt; 1MB) e.g. PDFs</w:t>
      </w:r>
    </w:p>
    <w:p w14:paraId="4BB66F63" w14:textId="30DC14B7" w:rsidR="00D810DE" w:rsidRDefault="00D810DE" w:rsidP="00B63420">
      <w:pPr>
        <w:pStyle w:val="Body"/>
        <w:numPr>
          <w:ilvl w:val="0"/>
          <w:numId w:val="20"/>
        </w:numPr>
      </w:pPr>
      <w:r>
        <w:t>Range display for numeric data in case of metadata conflicts</w:t>
      </w:r>
    </w:p>
    <w:p w14:paraId="42CA13DF" w14:textId="6B62683B" w:rsidR="001D3CC3" w:rsidRDefault="001D3CC3" w:rsidP="00B63420">
      <w:pPr>
        <w:pStyle w:val="Body"/>
        <w:numPr>
          <w:ilvl w:val="0"/>
          <w:numId w:val="20"/>
        </w:numPr>
      </w:pPr>
      <w:r>
        <w:t>Sun angle calc enabled for all campaigns for admin users</w:t>
      </w:r>
    </w:p>
    <w:p w14:paraId="0CC3F559" w14:textId="265D5302" w:rsidR="001D3CC3" w:rsidRDefault="001D3CC3" w:rsidP="00B63420">
      <w:pPr>
        <w:pStyle w:val="Body"/>
        <w:numPr>
          <w:ilvl w:val="0"/>
          <w:numId w:val="20"/>
        </w:numPr>
      </w:pPr>
      <w:r>
        <w:t>Update to show selected element when ope</w:t>
      </w:r>
      <w:r w:rsidR="005D28CE">
        <w:t>ning already defined taxonomies in Metadata Editor</w:t>
      </w:r>
    </w:p>
    <w:p w14:paraId="65464446" w14:textId="53B61562" w:rsidR="005D28CE" w:rsidRDefault="005D28CE" w:rsidP="00B63420">
      <w:pPr>
        <w:pStyle w:val="Body"/>
        <w:numPr>
          <w:ilvl w:val="0"/>
          <w:numId w:val="20"/>
        </w:numPr>
      </w:pPr>
      <w:r>
        <w:t>UTC computational meta entries are overwritten when re-running the UTC calculator function</w:t>
      </w:r>
    </w:p>
    <w:p w14:paraId="52F2F85F" w14:textId="77777777" w:rsidR="001A0E88" w:rsidRDefault="001A0E88" w:rsidP="001A0E88">
      <w:pPr>
        <w:pStyle w:val="Body"/>
        <w:numPr>
          <w:ilvl w:val="0"/>
          <w:numId w:val="20"/>
        </w:numPr>
      </w:pPr>
      <w:r>
        <w:t>Progress bar update to be more informative</w:t>
      </w:r>
    </w:p>
    <w:p w14:paraId="23B6B83D" w14:textId="6B913AC5" w:rsidR="001A0E88" w:rsidRDefault="00A163FB" w:rsidP="00B63420">
      <w:pPr>
        <w:pStyle w:val="Body"/>
        <w:numPr>
          <w:ilvl w:val="0"/>
          <w:numId w:val="20"/>
        </w:numPr>
      </w:pPr>
      <w:r>
        <w:t>Improved error messages by XML and HTML parsing of returned error data</w:t>
      </w:r>
    </w:p>
    <w:p w14:paraId="0B5F3648" w14:textId="617CBD47" w:rsidR="005D28CE" w:rsidRDefault="005D28CE" w:rsidP="00B63420">
      <w:pPr>
        <w:pStyle w:val="Body"/>
        <w:numPr>
          <w:ilvl w:val="0"/>
          <w:numId w:val="20"/>
        </w:numPr>
      </w:pPr>
      <w:r>
        <w:lastRenderedPageBreak/>
        <w:t>Improved metadata conflict detection to avoid wrong conflicts in some rare cases</w:t>
      </w:r>
      <w:r w:rsidR="002A455C">
        <w:t xml:space="preserve"> (same values stored under different eav entries)</w:t>
      </w:r>
    </w:p>
    <w:p w14:paraId="09763AA4" w14:textId="7E6CECDF" w:rsidR="002A455C" w:rsidRDefault="002A455C" w:rsidP="00B63420">
      <w:pPr>
        <w:pStyle w:val="Body"/>
        <w:numPr>
          <w:ilvl w:val="0"/>
          <w:numId w:val="20"/>
        </w:numPr>
      </w:pPr>
      <w:r>
        <w:t>Campaign import: Reloading of caches to show newly imported attributes</w:t>
      </w:r>
    </w:p>
    <w:p w14:paraId="386DD7D8" w14:textId="33C832E7" w:rsidR="005D28CE" w:rsidRDefault="002A455C" w:rsidP="00B63420">
      <w:pPr>
        <w:pStyle w:val="Body"/>
        <w:numPr>
          <w:ilvl w:val="0"/>
          <w:numId w:val="20"/>
        </w:numPr>
      </w:pPr>
      <w:r>
        <w:t>Added server app version and build</w:t>
      </w:r>
    </w:p>
    <w:p w14:paraId="10ABA154" w14:textId="77777777" w:rsidR="00B63420" w:rsidRDefault="00B63420" w:rsidP="00FC4F5D">
      <w:pPr>
        <w:pStyle w:val="Body"/>
      </w:pPr>
    </w:p>
    <w:p w14:paraId="02DA6D17" w14:textId="77777777" w:rsidR="00B63420" w:rsidRDefault="00B63420" w:rsidP="00B63420">
      <w:pPr>
        <w:pStyle w:val="Body"/>
      </w:pPr>
      <w:r>
        <w:t>Bugfixes:</w:t>
      </w:r>
    </w:p>
    <w:p w14:paraId="312ECB9C" w14:textId="744817BF" w:rsidR="00B63420" w:rsidRDefault="001D3CC3" w:rsidP="00B63420">
      <w:pPr>
        <w:pStyle w:val="Body"/>
        <w:numPr>
          <w:ilvl w:val="0"/>
          <w:numId w:val="20"/>
        </w:numPr>
      </w:pPr>
      <w:r>
        <w:t>Sun angle calc: angles were calculated wrongly in previous code versions: longitudes east of Greenwich must be positive, west longitudes are negative.</w:t>
      </w:r>
    </w:p>
    <w:p w14:paraId="00924695" w14:textId="58083D79" w:rsidR="005D28CE" w:rsidRDefault="005D28CE" w:rsidP="00B63420">
      <w:pPr>
        <w:pStyle w:val="Body"/>
        <w:numPr>
          <w:ilvl w:val="0"/>
          <w:numId w:val="20"/>
        </w:numPr>
      </w:pPr>
      <w:r>
        <w:t>Bugfix for the handling of Provenance Data Links</w:t>
      </w:r>
    </w:p>
    <w:p w14:paraId="2D79AB4C" w14:textId="3DEFDF6B" w:rsidR="002A455C" w:rsidRDefault="002A455C" w:rsidP="00B63420">
      <w:pPr>
        <w:pStyle w:val="Body"/>
        <w:numPr>
          <w:ilvl w:val="0"/>
          <w:numId w:val="20"/>
        </w:numPr>
      </w:pPr>
      <w:r>
        <w:t>Improved error handling and memory usage for campaign import and export routines to avoid crashes due to a list of reasons</w:t>
      </w:r>
    </w:p>
    <w:p w14:paraId="50C12960" w14:textId="365AEC01" w:rsidR="002A455C" w:rsidRDefault="002A455C" w:rsidP="00B63420">
      <w:pPr>
        <w:pStyle w:val="Body"/>
        <w:numPr>
          <w:ilvl w:val="0"/>
          <w:numId w:val="20"/>
        </w:numPr>
      </w:pPr>
      <w:r>
        <w:t>Prepared statements for inserts to avoid problems with special characters in strings</w:t>
      </w:r>
    </w:p>
    <w:p w14:paraId="591CBDED" w14:textId="77777777" w:rsidR="002A455C" w:rsidRDefault="002A455C" w:rsidP="002A455C">
      <w:pPr>
        <w:pStyle w:val="Body"/>
        <w:ind w:left="1069"/>
      </w:pPr>
    </w:p>
    <w:p w14:paraId="29E19689" w14:textId="77777777" w:rsidR="00FC4F5D" w:rsidRDefault="00FC4F5D" w:rsidP="00FC4F5D">
      <w:pPr>
        <w:pStyle w:val="Body"/>
      </w:pPr>
    </w:p>
    <w:p w14:paraId="1097AAFA" w14:textId="77777777" w:rsidR="00B63420" w:rsidRDefault="00B63420" w:rsidP="00FC4F5D">
      <w:pPr>
        <w:pStyle w:val="Body"/>
      </w:pPr>
    </w:p>
    <w:p w14:paraId="25870554" w14:textId="77777777" w:rsidR="00B63420" w:rsidRDefault="00B63420" w:rsidP="00FC4F5D">
      <w:pPr>
        <w:pStyle w:val="Body"/>
      </w:pPr>
    </w:p>
    <w:p w14:paraId="5BAD5C2A" w14:textId="77777777" w:rsidR="00FC4F5D" w:rsidRPr="00546129" w:rsidRDefault="00FC4F5D" w:rsidP="00FC4F5D">
      <w:pPr>
        <w:pStyle w:val="Body"/>
      </w:pPr>
    </w:p>
    <w:p w14:paraId="01C58299" w14:textId="77777777" w:rsidR="004918F7" w:rsidRDefault="004918F7" w:rsidP="004918F7">
      <w:pPr>
        <w:pStyle w:val="Body"/>
      </w:pPr>
    </w:p>
    <w:p w14:paraId="1E381B22" w14:textId="77777777" w:rsidR="007D1C68" w:rsidRPr="004E18CF" w:rsidRDefault="007D1C68" w:rsidP="002A601C">
      <w:pPr>
        <w:pStyle w:val="Body"/>
        <w:ind w:left="1069"/>
        <w:rPr>
          <w:lang w:val="en-US"/>
        </w:rPr>
      </w:pPr>
      <w:bookmarkStart w:id="31" w:name="_GoBack"/>
      <w:bookmarkEnd w:id="31"/>
    </w:p>
    <w:sectPr w:rsidR="007D1C68" w:rsidRPr="004E18CF" w:rsidSect="00E47832">
      <w:headerReference w:type="default" r:id="rId18"/>
      <w:footerReference w:type="default" r:id="rId19"/>
      <w:headerReference w:type="first" r:id="rId20"/>
      <w:footerReference w:type="first" r:id="rId21"/>
      <w:type w:val="continuous"/>
      <w:pgSz w:w="11907" w:h="16840" w:code="9"/>
      <w:pgMar w:top="1394" w:right="1134" w:bottom="1701" w:left="1418" w:header="720" w:footer="59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D077B" w14:textId="77777777" w:rsidR="00497D71" w:rsidRDefault="00497D71">
      <w:r>
        <w:separator/>
      </w:r>
    </w:p>
  </w:endnote>
  <w:endnote w:type="continuationSeparator" w:id="0">
    <w:p w14:paraId="30CE24A2" w14:textId="77777777" w:rsidR="00497D71" w:rsidRDefault="00497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Lucida Grande">
    <w:altName w:val="Arial"/>
    <w:panose1 w:val="020B0600040502020204"/>
    <w:charset w:val="00"/>
    <w:family w:val="auto"/>
    <w:pitch w:val="variable"/>
    <w:sig w:usb0="E1000AEF" w:usb1="5000A1FF" w:usb2="00000000" w:usb3="00000000" w:csb0="000001B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F724E6" w14:textId="77777777" w:rsidR="00497D71" w:rsidRDefault="00497D71" w:rsidP="00796C6A">
    <w:pPr>
      <w:pStyle w:val="Footer"/>
      <w:pBdr>
        <w:top w:val="single" w:sz="18" w:space="5" w:color="0070C0"/>
      </w:pBdr>
      <w:tabs>
        <w:tab w:val="clear" w:pos="7938"/>
        <w:tab w:val="right" w:pos="8789"/>
      </w:tabs>
    </w:pPr>
    <w:r>
      <w:fldChar w:fldCharType="begin"/>
    </w:r>
    <w:r>
      <w:instrText xml:space="preserve">FILENAME </w:instrText>
    </w:r>
    <w:r>
      <w:fldChar w:fldCharType="separate"/>
    </w:r>
    <w:r>
      <w:rPr>
        <w:noProof/>
      </w:rPr>
      <w:t>SPECCHIO_ReleaseNotes.docx</w:t>
    </w:r>
    <w:r>
      <w:rPr>
        <w:noProof/>
      </w:rPr>
      <w:fldChar w:fldCharType="end"/>
    </w:r>
  </w:p>
  <w:p w14:paraId="544F7487" w14:textId="77777777" w:rsidR="00497D71" w:rsidRDefault="00497D71" w:rsidP="00796C6A">
    <w:pPr>
      <w:pStyle w:val="Footer"/>
      <w:pBdr>
        <w:top w:val="single" w:sz="18" w:space="5" w:color="0070C0"/>
      </w:pBdr>
      <w:tabs>
        <w:tab w:val="clear" w:pos="7938"/>
        <w:tab w:val="right" w:pos="9356"/>
      </w:tabs>
    </w:pPr>
    <w:r>
      <w:t xml:space="preserve">Version </w:t>
    </w:r>
    <w:r>
      <w:fldChar w:fldCharType="begin"/>
    </w:r>
    <w:r>
      <w:instrText>REF VQS</w:instrText>
    </w:r>
    <w:r>
      <w:fldChar w:fldCharType="separate"/>
    </w:r>
    <w:r>
      <w:rPr>
        <w:noProof/>
      </w:rPr>
      <w:t>3.3.0.0</w:t>
    </w:r>
    <w:r>
      <w:rPr>
        <w:noProof/>
      </w:rPr>
      <w:fldChar w:fldCharType="end"/>
    </w:r>
    <w:r>
      <w:t xml:space="preserve"> / </w:t>
    </w:r>
    <w:r>
      <w:fldChar w:fldCharType="begin"/>
    </w:r>
    <w:r>
      <w:instrText>REF DD</w:instrText>
    </w:r>
    <w:r>
      <w:fldChar w:fldCharType="separate"/>
    </w:r>
    <w:r>
      <w:rPr>
        <w:noProof/>
      </w:rPr>
      <w:t>16.09.2017</w:t>
    </w:r>
    <w:r>
      <w:rPr>
        <w:noProof/>
      </w:rPr>
      <w:fldChar w:fldCharType="end"/>
    </w:r>
    <w:r>
      <w:tab/>
    </w:r>
    <w:r>
      <w:tab/>
      <w:t>Pag</w:t>
    </w:r>
    <w:r w:rsidRPr="008030FC">
      <w:t xml:space="preserve">e </w:t>
    </w:r>
    <w:r>
      <w:fldChar w:fldCharType="begin"/>
    </w:r>
    <w:r>
      <w:instrText>PAGE</w:instrText>
    </w:r>
    <w:r>
      <w:fldChar w:fldCharType="separate"/>
    </w:r>
    <w:r w:rsidR="00026721">
      <w:rPr>
        <w:noProof/>
      </w:rPr>
      <w:t>14</w:t>
    </w:r>
    <w:r>
      <w:rPr>
        <w:noProof/>
      </w:rPr>
      <w:fldChar w:fldCharType="end"/>
    </w:r>
    <w:r w:rsidRPr="008030FC">
      <w:t xml:space="preserve"> </w:t>
    </w:r>
    <w:r>
      <w:t xml:space="preserve">of </w:t>
    </w:r>
    <w:r>
      <w:fldChar w:fldCharType="begin"/>
    </w:r>
    <w:r>
      <w:instrText xml:space="preserve">NUMPAGES </w:instrText>
    </w:r>
    <w:r>
      <w:fldChar w:fldCharType="separate"/>
    </w:r>
    <w:r w:rsidR="00026721">
      <w:rPr>
        <w:noProof/>
      </w:rPr>
      <w:t>14</w:t>
    </w:r>
    <w:r>
      <w:rPr>
        <w:noProof/>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BA1786" w14:textId="77777777" w:rsidR="00497D71" w:rsidRDefault="00497D71">
    <w:pPr>
      <w:tabs>
        <w:tab w:val="left" w:pos="0"/>
        <w:tab w:val="left" w:pos="720"/>
        <w:tab w:val="left" w:pos="1440"/>
        <w:tab w:val="left" w:pos="2160"/>
        <w:tab w:val="left" w:pos="2880"/>
        <w:tab w:val="left" w:pos="3600"/>
        <w:tab w:val="left" w:pos="4320"/>
      </w:tabs>
      <w:spacing w:line="240" w:lineRule="atLeast"/>
      <w:ind w:lef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D2E93" w14:textId="77777777" w:rsidR="00497D71" w:rsidRDefault="00497D71">
      <w:r>
        <w:separator/>
      </w:r>
    </w:p>
  </w:footnote>
  <w:footnote w:type="continuationSeparator" w:id="0">
    <w:p w14:paraId="67FE06B6" w14:textId="77777777" w:rsidR="00497D71" w:rsidRDefault="00497D7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EFA8B8" w14:textId="77777777" w:rsidR="00497D71" w:rsidRDefault="00497D71" w:rsidP="00796C6A">
    <w:pPr>
      <w:pStyle w:val="Header"/>
      <w:pBdr>
        <w:bottom w:val="single" w:sz="18" w:space="1" w:color="0070C0"/>
      </w:pBdr>
      <w:tabs>
        <w:tab w:val="clear" w:pos="7938"/>
        <w:tab w:val="right" w:pos="9356"/>
      </w:tabs>
    </w:pPr>
    <w:r>
      <w:rPr>
        <w:b/>
        <w:noProof/>
      </w:rPr>
      <w:fldChar w:fldCharType="begin"/>
    </w:r>
    <w:r>
      <w:rPr>
        <w:b/>
        <w:noProof/>
      </w:rPr>
      <w:instrText>REF</w:instrText>
    </w:r>
    <w:r>
      <w:rPr>
        <w:noProof/>
      </w:rPr>
      <w:instrText xml:space="preserve"> project \* CHARFORMAT</w:instrText>
    </w:r>
    <w:r>
      <w:rPr>
        <w:b/>
        <w:noProof/>
      </w:rPr>
      <w:fldChar w:fldCharType="separate"/>
    </w:r>
    <w:r w:rsidRPr="0088670E">
      <w:rPr>
        <w:b/>
        <w:noProof/>
      </w:rPr>
      <w:t>SPECCHIO</w:t>
    </w:r>
    <w:r>
      <w:rPr>
        <w:b/>
        <w:noProof/>
      </w:rPr>
      <w:fldChar w:fldCharType="end"/>
    </w:r>
    <w:r>
      <w:rPr>
        <w:lang w:val="en-US"/>
      </w:rPr>
      <w:t xml:space="preserve"> </w:t>
    </w:r>
    <w:r>
      <w:rPr>
        <w:lang w:val="en-US"/>
      </w:rPr>
      <w:fldChar w:fldCharType="begin"/>
    </w:r>
    <w:r>
      <w:rPr>
        <w:lang w:val="en-US"/>
      </w:rPr>
      <w:instrText>IF partproject = "" "" "/ "</w:instrText>
    </w:r>
    <w:r>
      <w:rPr>
        <w:lang w:val="en-US"/>
      </w:rPr>
      <w:fldChar w:fldCharType="end"/>
    </w:r>
    <w:r>
      <w:tab/>
      <w:t>Release Notes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F427F6" w14:textId="77777777" w:rsidR="00497D71" w:rsidRDefault="00497D71">
    <w:pPr>
      <w:framePr w:w="3255" w:h="992" w:wrap="notBeside" w:vAnchor="text" w:hAnchor="margin" w:y="1"/>
    </w:pPr>
  </w:p>
  <w:p w14:paraId="59ADD16C" w14:textId="77777777" w:rsidR="00497D71" w:rsidRDefault="00497D71">
    <w:pPr>
      <w:framePr w:w="3255" w:h="992" w:wrap="notBeside" w:vAnchor="text" w:hAnchor="margin" w:y="1"/>
    </w:pPr>
  </w:p>
  <w:p w14:paraId="7C47F9E4" w14:textId="77777777" w:rsidR="00497D71" w:rsidRDefault="00497D71">
    <w:pPr>
      <w:rPr>
        <w:sz w:val="28"/>
        <w:szCs w:val="28"/>
      </w:rPr>
    </w:pPr>
    <w:r>
      <w:rPr>
        <w:sz w:val="28"/>
        <w:szCs w:val="28"/>
      </w:rPr>
      <w:t>Remote Sensing Laboratories</w:t>
    </w:r>
  </w:p>
  <w:p w14:paraId="704AA1FA" w14:textId="77777777" w:rsidR="00497D71" w:rsidRDefault="00497D71">
    <w:pPr>
      <w:rPr>
        <w:sz w:val="28"/>
        <w:szCs w:val="28"/>
      </w:rPr>
    </w:pPr>
    <w:r>
      <w:rPr>
        <w:sz w:val="28"/>
        <w:szCs w:val="28"/>
      </w:rPr>
      <w:t>Department of Geography</w:t>
    </w:r>
  </w:p>
  <w:p w14:paraId="7A34E14A" w14:textId="77777777" w:rsidR="00497D71" w:rsidRPr="00192611" w:rsidRDefault="00497D71">
    <w:pPr>
      <w:rPr>
        <w:sz w:val="28"/>
        <w:szCs w:val="28"/>
      </w:rPr>
    </w:pPr>
    <w:r>
      <w:rPr>
        <w:sz w:val="28"/>
        <w:szCs w:val="28"/>
      </w:rPr>
      <w:t>University of Zurich</w:t>
    </w:r>
  </w:p>
  <w:p w14:paraId="59B3BC42" w14:textId="77777777" w:rsidR="00497D71" w:rsidRDefault="00497D71">
    <w:pPr>
      <w:rPr>
        <w:sz w:val="36"/>
      </w:rPr>
    </w:pPr>
  </w:p>
  <w:p w14:paraId="5F4A0ADD" w14:textId="77777777" w:rsidR="00497D71" w:rsidRDefault="00497D71">
    <w:pPr>
      <w:jc w:val="right"/>
      <w:rPr>
        <w:noProof/>
      </w:rPr>
    </w:pPr>
    <w:r>
      <w:rPr>
        <w:b/>
        <w:noProof/>
      </w:rPr>
      <w:fldChar w:fldCharType="begin"/>
    </w:r>
    <w:r>
      <w:rPr>
        <w:b/>
        <w:noProof/>
      </w:rPr>
      <w:instrText>REF</w:instrText>
    </w:r>
    <w:r>
      <w:rPr>
        <w:noProof/>
      </w:rPr>
      <w:instrText xml:space="preserve"> project \* CHARFORMAT</w:instrText>
    </w:r>
    <w:r>
      <w:rPr>
        <w:b/>
        <w:noProof/>
      </w:rPr>
      <w:fldChar w:fldCharType="separate"/>
    </w:r>
    <w:r w:rsidRPr="0088670E">
      <w:rPr>
        <w:b/>
        <w:noProof/>
      </w:rPr>
      <w:t>SPECCHIO</w:t>
    </w:r>
    <w:r>
      <w:rPr>
        <w:b/>
        <w:noProof/>
      </w:rPr>
      <w:fldChar w:fldCharType="end"/>
    </w:r>
  </w:p>
  <w:p w14:paraId="368FA6CA" w14:textId="77777777" w:rsidR="00497D71" w:rsidRDefault="00497D71">
    <w:pPr>
      <w:pBdr>
        <w:bottom w:val="single" w:sz="6" w:space="1" w:color="auto"/>
      </w:pBd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446ADAE"/>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1A5382E"/>
    <w:multiLevelType w:val="hybridMultilevel"/>
    <w:tmpl w:val="FC3AE4C6"/>
    <w:lvl w:ilvl="0" w:tplc="4364D502">
      <w:start w:val="1"/>
      <w:numFmt w:val="decimal"/>
      <w:pStyle w:val="NumberedItem"/>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35F7677"/>
    <w:multiLevelType w:val="hybridMultilevel"/>
    <w:tmpl w:val="082249FA"/>
    <w:lvl w:ilvl="0" w:tplc="7B92EBAE">
      <w:start w:val="1"/>
      <w:numFmt w:val="upperLetter"/>
      <w:pStyle w:val="Appendix1"/>
      <w:lvlText w:val="Appendix %1: "/>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064405A9"/>
    <w:multiLevelType w:val="hybridMultilevel"/>
    <w:tmpl w:val="94BA3C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153C5910"/>
    <w:multiLevelType w:val="hybridMultilevel"/>
    <w:tmpl w:val="D68AE9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20520FF1"/>
    <w:multiLevelType w:val="hybridMultilevel"/>
    <w:tmpl w:val="91AA8E4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25DB7340"/>
    <w:multiLevelType w:val="hybridMultilevel"/>
    <w:tmpl w:val="4E4E6F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3D396196"/>
    <w:multiLevelType w:val="hybridMultilevel"/>
    <w:tmpl w:val="117048C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nsid w:val="45215780"/>
    <w:multiLevelType w:val="hybridMultilevel"/>
    <w:tmpl w:val="152C963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45397147"/>
    <w:multiLevelType w:val="hybridMultilevel"/>
    <w:tmpl w:val="E0803E8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47AF56F9"/>
    <w:multiLevelType w:val="hybridMultilevel"/>
    <w:tmpl w:val="47561464"/>
    <w:lvl w:ilvl="0" w:tplc="20E072EC">
      <w:start w:val="1"/>
      <w:numFmt w:val="decimal"/>
      <w:pStyle w:val="Numbered"/>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5B936BFA"/>
    <w:multiLevelType w:val="hybridMultilevel"/>
    <w:tmpl w:val="56B276B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5DF30FEC"/>
    <w:multiLevelType w:val="hybridMultilevel"/>
    <w:tmpl w:val="108E798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651116C4"/>
    <w:multiLevelType w:val="hybridMultilevel"/>
    <w:tmpl w:val="078490CA"/>
    <w:lvl w:ilvl="0" w:tplc="01C41B12">
      <w:start w:val="1"/>
      <w:numFmt w:val="bullet"/>
      <w:pStyle w:val="ProcessSub-step"/>
      <w:lvlText w:val=""/>
      <w:lvlJc w:val="left"/>
      <w:pPr>
        <w:ind w:left="1352" w:hanging="360"/>
      </w:pPr>
      <w:rPr>
        <w:rFonts w:ascii="Symbol" w:hAnsi="Symbol" w:hint="default"/>
      </w:rPr>
    </w:lvl>
    <w:lvl w:ilvl="1" w:tplc="0C090003" w:tentative="1">
      <w:start w:val="1"/>
      <w:numFmt w:val="bullet"/>
      <w:lvlText w:val="o"/>
      <w:lvlJc w:val="left"/>
      <w:pPr>
        <w:ind w:left="2072" w:hanging="360"/>
      </w:pPr>
      <w:rPr>
        <w:rFonts w:ascii="Courier New" w:hAnsi="Courier New" w:cs="Courier New" w:hint="default"/>
      </w:rPr>
    </w:lvl>
    <w:lvl w:ilvl="2" w:tplc="0C090005" w:tentative="1">
      <w:start w:val="1"/>
      <w:numFmt w:val="bullet"/>
      <w:lvlText w:val=""/>
      <w:lvlJc w:val="left"/>
      <w:pPr>
        <w:ind w:left="2792" w:hanging="360"/>
      </w:pPr>
      <w:rPr>
        <w:rFonts w:ascii="Wingdings" w:hAnsi="Wingdings" w:hint="default"/>
      </w:rPr>
    </w:lvl>
    <w:lvl w:ilvl="3" w:tplc="0C090001" w:tentative="1">
      <w:start w:val="1"/>
      <w:numFmt w:val="bullet"/>
      <w:lvlText w:val=""/>
      <w:lvlJc w:val="left"/>
      <w:pPr>
        <w:ind w:left="3512" w:hanging="360"/>
      </w:pPr>
      <w:rPr>
        <w:rFonts w:ascii="Symbol" w:hAnsi="Symbol" w:hint="default"/>
      </w:rPr>
    </w:lvl>
    <w:lvl w:ilvl="4" w:tplc="0C090003" w:tentative="1">
      <w:start w:val="1"/>
      <w:numFmt w:val="bullet"/>
      <w:lvlText w:val="o"/>
      <w:lvlJc w:val="left"/>
      <w:pPr>
        <w:ind w:left="4232" w:hanging="360"/>
      </w:pPr>
      <w:rPr>
        <w:rFonts w:ascii="Courier New" w:hAnsi="Courier New" w:cs="Courier New" w:hint="default"/>
      </w:rPr>
    </w:lvl>
    <w:lvl w:ilvl="5" w:tplc="0C090005" w:tentative="1">
      <w:start w:val="1"/>
      <w:numFmt w:val="bullet"/>
      <w:lvlText w:val=""/>
      <w:lvlJc w:val="left"/>
      <w:pPr>
        <w:ind w:left="4952" w:hanging="360"/>
      </w:pPr>
      <w:rPr>
        <w:rFonts w:ascii="Wingdings" w:hAnsi="Wingdings" w:hint="default"/>
      </w:rPr>
    </w:lvl>
    <w:lvl w:ilvl="6" w:tplc="0C090001" w:tentative="1">
      <w:start w:val="1"/>
      <w:numFmt w:val="bullet"/>
      <w:lvlText w:val=""/>
      <w:lvlJc w:val="left"/>
      <w:pPr>
        <w:ind w:left="5672" w:hanging="360"/>
      </w:pPr>
      <w:rPr>
        <w:rFonts w:ascii="Symbol" w:hAnsi="Symbol" w:hint="default"/>
      </w:rPr>
    </w:lvl>
    <w:lvl w:ilvl="7" w:tplc="0C090003" w:tentative="1">
      <w:start w:val="1"/>
      <w:numFmt w:val="bullet"/>
      <w:lvlText w:val="o"/>
      <w:lvlJc w:val="left"/>
      <w:pPr>
        <w:ind w:left="6392" w:hanging="360"/>
      </w:pPr>
      <w:rPr>
        <w:rFonts w:ascii="Courier New" w:hAnsi="Courier New" w:cs="Courier New" w:hint="default"/>
      </w:rPr>
    </w:lvl>
    <w:lvl w:ilvl="8" w:tplc="0C090005" w:tentative="1">
      <w:start w:val="1"/>
      <w:numFmt w:val="bullet"/>
      <w:lvlText w:val=""/>
      <w:lvlJc w:val="left"/>
      <w:pPr>
        <w:ind w:left="7112" w:hanging="360"/>
      </w:pPr>
      <w:rPr>
        <w:rFonts w:ascii="Wingdings" w:hAnsi="Wingdings" w:hint="default"/>
      </w:rPr>
    </w:lvl>
  </w:abstractNum>
  <w:abstractNum w:abstractNumId="14">
    <w:nsid w:val="6658173D"/>
    <w:multiLevelType w:val="hybridMultilevel"/>
    <w:tmpl w:val="867A950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678A768B"/>
    <w:multiLevelType w:val="hybridMultilevel"/>
    <w:tmpl w:val="38EE573A"/>
    <w:lvl w:ilvl="0" w:tplc="D084DF56">
      <w:start w:val="1"/>
      <w:numFmt w:val="bullet"/>
      <w:pStyle w:val="ListParagraph"/>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98B59EA"/>
    <w:multiLevelType w:val="hybridMultilevel"/>
    <w:tmpl w:val="01B49EC0"/>
    <w:lvl w:ilvl="0" w:tplc="B30A13D6">
      <w:start w:val="1"/>
      <w:numFmt w:val="bullet"/>
      <w:pStyle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F8A5EEF"/>
    <w:multiLevelType w:val="hybridMultilevel"/>
    <w:tmpl w:val="7CAC49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nsid w:val="7C977BCB"/>
    <w:multiLevelType w:val="hybridMultilevel"/>
    <w:tmpl w:val="FD34391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7CEE1AE4"/>
    <w:multiLevelType w:val="hybridMultilevel"/>
    <w:tmpl w:val="800A721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15"/>
  </w:num>
  <w:num w:numId="3">
    <w:abstractNumId w:val="16"/>
  </w:num>
  <w:num w:numId="4">
    <w:abstractNumId w:val="10"/>
  </w:num>
  <w:num w:numId="5">
    <w:abstractNumId w:val="2"/>
  </w:num>
  <w:num w:numId="6">
    <w:abstractNumId w:val="1"/>
  </w:num>
  <w:num w:numId="7">
    <w:abstractNumId w:val="13"/>
  </w:num>
  <w:num w:numId="8">
    <w:abstractNumId w:val="8"/>
  </w:num>
  <w:num w:numId="9">
    <w:abstractNumId w:val="5"/>
  </w:num>
  <w:num w:numId="10">
    <w:abstractNumId w:val="7"/>
  </w:num>
  <w:num w:numId="11">
    <w:abstractNumId w:val="11"/>
  </w:num>
  <w:num w:numId="12">
    <w:abstractNumId w:val="14"/>
  </w:num>
  <w:num w:numId="13">
    <w:abstractNumId w:val="9"/>
  </w:num>
  <w:num w:numId="14">
    <w:abstractNumId w:val="3"/>
  </w:num>
  <w:num w:numId="15">
    <w:abstractNumId w:val="17"/>
  </w:num>
  <w:num w:numId="16">
    <w:abstractNumId w:val="6"/>
  </w:num>
  <w:num w:numId="17">
    <w:abstractNumId w:val="18"/>
  </w:num>
  <w:num w:numId="18">
    <w:abstractNumId w:val="12"/>
  </w:num>
  <w:num w:numId="19">
    <w:abstractNumId w:val="19"/>
  </w:num>
  <w:num w:numId="20">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intFractionalCharacterWidth/>
  <w:embedSystemFonts/>
  <w:activeWritingStyle w:appName="MSWord" w:lang="en-GB" w:vendorID="8" w:dllVersion="513" w:checkStyle="1"/>
  <w:activeWritingStyle w:appName="MSWord" w:lang="en-US" w:vendorID="8" w:dllVersion="513" w:checkStyle="1"/>
  <w:activeWritingStyle w:appName="MSWord" w:lang="de-DE" w:vendorID="9" w:dllVersion="512" w:checkStyle="1"/>
  <w:activeWritingStyle w:appName="MSWord" w:lang="en-AU" w:vendorID="8" w:dllVersion="513" w:checkStyle="1"/>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Moves/>
  <w:defaultTabStop w:val="709"/>
  <w:hyphenationZone w:val="425"/>
  <w:doNotHyphenateCaps/>
  <w:drawingGridHorizontalSpacing w:val="181"/>
  <w:drawingGridVerticalSpacing w:val="181"/>
  <w:displayHorizontalDrawingGridEvery w:val="0"/>
  <w:displayVerticalDrawingGridEvery w:val="0"/>
  <w:doNotUseMarginsForDrawingGridOrigin/>
  <w:drawingGridVerticalOrigin w:val="1985"/>
  <w:doNotShadeFormData/>
  <w:noPunctuationKerning/>
  <w:characterSpacingControl w:val="doNotCompress"/>
  <w:hdrShapeDefaults>
    <o:shapedefaults v:ext="edit" spidmax="2050">
      <o:colormru v:ext="edit" colors="#f4f3ec,#dbe5f1,#c4cdfc,#b8cce4,#00863d"/>
    </o:shapedefaults>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Arial&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moteSensingReferences-Converted.enl&lt;/item&gt;&lt;/Libraries&gt;&lt;/ENLibraries&gt;"/>
  </w:docVars>
  <w:rsids>
    <w:rsidRoot w:val="00942C4D"/>
    <w:rsid w:val="0000247B"/>
    <w:rsid w:val="00002A01"/>
    <w:rsid w:val="00003B59"/>
    <w:rsid w:val="00010092"/>
    <w:rsid w:val="00011779"/>
    <w:rsid w:val="00013DA4"/>
    <w:rsid w:val="00015032"/>
    <w:rsid w:val="00016B67"/>
    <w:rsid w:val="00016E20"/>
    <w:rsid w:val="00017673"/>
    <w:rsid w:val="00021137"/>
    <w:rsid w:val="00022766"/>
    <w:rsid w:val="000255E5"/>
    <w:rsid w:val="00026721"/>
    <w:rsid w:val="00027485"/>
    <w:rsid w:val="000278A8"/>
    <w:rsid w:val="00027D37"/>
    <w:rsid w:val="0003320B"/>
    <w:rsid w:val="0003650F"/>
    <w:rsid w:val="00037DAE"/>
    <w:rsid w:val="000400EA"/>
    <w:rsid w:val="00041695"/>
    <w:rsid w:val="00042627"/>
    <w:rsid w:val="00043400"/>
    <w:rsid w:val="00043D2A"/>
    <w:rsid w:val="00051DB9"/>
    <w:rsid w:val="00052300"/>
    <w:rsid w:val="00052D06"/>
    <w:rsid w:val="000548B3"/>
    <w:rsid w:val="0006292A"/>
    <w:rsid w:val="00062D77"/>
    <w:rsid w:val="00065836"/>
    <w:rsid w:val="000659CA"/>
    <w:rsid w:val="00065A8E"/>
    <w:rsid w:val="00066298"/>
    <w:rsid w:val="00066384"/>
    <w:rsid w:val="00067105"/>
    <w:rsid w:val="00070130"/>
    <w:rsid w:val="00070215"/>
    <w:rsid w:val="0007175F"/>
    <w:rsid w:val="0007393B"/>
    <w:rsid w:val="0007482B"/>
    <w:rsid w:val="000758C5"/>
    <w:rsid w:val="00075C80"/>
    <w:rsid w:val="000774F2"/>
    <w:rsid w:val="0008201A"/>
    <w:rsid w:val="000838C4"/>
    <w:rsid w:val="00085B0D"/>
    <w:rsid w:val="00086FDC"/>
    <w:rsid w:val="000874EE"/>
    <w:rsid w:val="000877F1"/>
    <w:rsid w:val="000905CA"/>
    <w:rsid w:val="00090A5F"/>
    <w:rsid w:val="00091EC1"/>
    <w:rsid w:val="000959EF"/>
    <w:rsid w:val="0009755C"/>
    <w:rsid w:val="000A07A9"/>
    <w:rsid w:val="000A0BF5"/>
    <w:rsid w:val="000A4D03"/>
    <w:rsid w:val="000B0A45"/>
    <w:rsid w:val="000B187D"/>
    <w:rsid w:val="000B2148"/>
    <w:rsid w:val="000B2A90"/>
    <w:rsid w:val="000B40E5"/>
    <w:rsid w:val="000B723E"/>
    <w:rsid w:val="000C0B06"/>
    <w:rsid w:val="000C3727"/>
    <w:rsid w:val="000C4344"/>
    <w:rsid w:val="000C5874"/>
    <w:rsid w:val="000D0BD0"/>
    <w:rsid w:val="000E3E59"/>
    <w:rsid w:val="000E40B8"/>
    <w:rsid w:val="000E7DFA"/>
    <w:rsid w:val="000F1F04"/>
    <w:rsid w:val="000F2D03"/>
    <w:rsid w:val="000F38DD"/>
    <w:rsid w:val="000F4192"/>
    <w:rsid w:val="000F5133"/>
    <w:rsid w:val="001034D0"/>
    <w:rsid w:val="00103802"/>
    <w:rsid w:val="00103D92"/>
    <w:rsid w:val="00104037"/>
    <w:rsid w:val="001043BF"/>
    <w:rsid w:val="00104909"/>
    <w:rsid w:val="00104C68"/>
    <w:rsid w:val="00105693"/>
    <w:rsid w:val="00106B3F"/>
    <w:rsid w:val="00106BCD"/>
    <w:rsid w:val="00114347"/>
    <w:rsid w:val="001176EE"/>
    <w:rsid w:val="00120806"/>
    <w:rsid w:val="00121DE8"/>
    <w:rsid w:val="0012487E"/>
    <w:rsid w:val="00125A0E"/>
    <w:rsid w:val="00126294"/>
    <w:rsid w:val="001265C9"/>
    <w:rsid w:val="00126BD4"/>
    <w:rsid w:val="00127B41"/>
    <w:rsid w:val="001310CE"/>
    <w:rsid w:val="001329BB"/>
    <w:rsid w:val="001337AF"/>
    <w:rsid w:val="00133A34"/>
    <w:rsid w:val="00136097"/>
    <w:rsid w:val="001361E8"/>
    <w:rsid w:val="00141131"/>
    <w:rsid w:val="001417E3"/>
    <w:rsid w:val="00142473"/>
    <w:rsid w:val="001427EC"/>
    <w:rsid w:val="00145B70"/>
    <w:rsid w:val="0014777F"/>
    <w:rsid w:val="00151B64"/>
    <w:rsid w:val="00152B61"/>
    <w:rsid w:val="00153AAA"/>
    <w:rsid w:val="00155FA4"/>
    <w:rsid w:val="001572A2"/>
    <w:rsid w:val="00157B6F"/>
    <w:rsid w:val="00161874"/>
    <w:rsid w:val="00163196"/>
    <w:rsid w:val="00163936"/>
    <w:rsid w:val="00164972"/>
    <w:rsid w:val="001669DE"/>
    <w:rsid w:val="00167452"/>
    <w:rsid w:val="00170A8D"/>
    <w:rsid w:val="001761E4"/>
    <w:rsid w:val="001810F6"/>
    <w:rsid w:val="0018135B"/>
    <w:rsid w:val="001814A0"/>
    <w:rsid w:val="00182987"/>
    <w:rsid w:val="001846DE"/>
    <w:rsid w:val="00184B5A"/>
    <w:rsid w:val="00185AD4"/>
    <w:rsid w:val="001866F7"/>
    <w:rsid w:val="00187EAB"/>
    <w:rsid w:val="0019048D"/>
    <w:rsid w:val="00190D9D"/>
    <w:rsid w:val="001941F1"/>
    <w:rsid w:val="00195485"/>
    <w:rsid w:val="00195F1E"/>
    <w:rsid w:val="00197605"/>
    <w:rsid w:val="00197968"/>
    <w:rsid w:val="001A05D9"/>
    <w:rsid w:val="001A0E88"/>
    <w:rsid w:val="001A1F98"/>
    <w:rsid w:val="001A3AD1"/>
    <w:rsid w:val="001A3E85"/>
    <w:rsid w:val="001A42EB"/>
    <w:rsid w:val="001A43B4"/>
    <w:rsid w:val="001A4F61"/>
    <w:rsid w:val="001B1819"/>
    <w:rsid w:val="001B3A12"/>
    <w:rsid w:val="001B47C9"/>
    <w:rsid w:val="001B6174"/>
    <w:rsid w:val="001B763C"/>
    <w:rsid w:val="001C2807"/>
    <w:rsid w:val="001C312D"/>
    <w:rsid w:val="001C5A74"/>
    <w:rsid w:val="001C6618"/>
    <w:rsid w:val="001D236D"/>
    <w:rsid w:val="001D26D4"/>
    <w:rsid w:val="001D3CC3"/>
    <w:rsid w:val="001D57A4"/>
    <w:rsid w:val="001E298F"/>
    <w:rsid w:val="001E37BC"/>
    <w:rsid w:val="001E3B63"/>
    <w:rsid w:val="001E4F7D"/>
    <w:rsid w:val="001E5C3C"/>
    <w:rsid w:val="001E65B1"/>
    <w:rsid w:val="001E70D6"/>
    <w:rsid w:val="001F51CB"/>
    <w:rsid w:val="001F5344"/>
    <w:rsid w:val="001F5FAB"/>
    <w:rsid w:val="00204599"/>
    <w:rsid w:val="002047CA"/>
    <w:rsid w:val="00204D07"/>
    <w:rsid w:val="00204DEB"/>
    <w:rsid w:val="00205E4B"/>
    <w:rsid w:val="00207647"/>
    <w:rsid w:val="002100B4"/>
    <w:rsid w:val="0021100C"/>
    <w:rsid w:val="00211995"/>
    <w:rsid w:val="00212938"/>
    <w:rsid w:val="00212F46"/>
    <w:rsid w:val="00213E8E"/>
    <w:rsid w:val="00214C9E"/>
    <w:rsid w:val="002162D7"/>
    <w:rsid w:val="002173C4"/>
    <w:rsid w:val="002175E1"/>
    <w:rsid w:val="00221E94"/>
    <w:rsid w:val="002237E8"/>
    <w:rsid w:val="00224EB6"/>
    <w:rsid w:val="0022783A"/>
    <w:rsid w:val="00227A50"/>
    <w:rsid w:val="00233900"/>
    <w:rsid w:val="00234B8D"/>
    <w:rsid w:val="00235191"/>
    <w:rsid w:val="002353F8"/>
    <w:rsid w:val="002415EF"/>
    <w:rsid w:val="00243D76"/>
    <w:rsid w:val="00244276"/>
    <w:rsid w:val="00244E28"/>
    <w:rsid w:val="00245196"/>
    <w:rsid w:val="00245A33"/>
    <w:rsid w:val="0024619D"/>
    <w:rsid w:val="00253DC6"/>
    <w:rsid w:val="00254A05"/>
    <w:rsid w:val="00255293"/>
    <w:rsid w:val="00255BE8"/>
    <w:rsid w:val="0025635E"/>
    <w:rsid w:val="00256F45"/>
    <w:rsid w:val="002574CB"/>
    <w:rsid w:val="002601B8"/>
    <w:rsid w:val="002618F4"/>
    <w:rsid w:val="002645A6"/>
    <w:rsid w:val="002677CF"/>
    <w:rsid w:val="00267C8A"/>
    <w:rsid w:val="0027224C"/>
    <w:rsid w:val="002727A2"/>
    <w:rsid w:val="002767D2"/>
    <w:rsid w:val="00277EAA"/>
    <w:rsid w:val="00281427"/>
    <w:rsid w:val="00281625"/>
    <w:rsid w:val="0028286B"/>
    <w:rsid w:val="00283170"/>
    <w:rsid w:val="00284DC7"/>
    <w:rsid w:val="00286262"/>
    <w:rsid w:val="0029065B"/>
    <w:rsid w:val="0029326D"/>
    <w:rsid w:val="002935FF"/>
    <w:rsid w:val="00293D32"/>
    <w:rsid w:val="002943C3"/>
    <w:rsid w:val="002979B3"/>
    <w:rsid w:val="002A04DB"/>
    <w:rsid w:val="002A0FFE"/>
    <w:rsid w:val="002A3F98"/>
    <w:rsid w:val="002A413C"/>
    <w:rsid w:val="002A455C"/>
    <w:rsid w:val="002A47FD"/>
    <w:rsid w:val="002A601C"/>
    <w:rsid w:val="002A6E63"/>
    <w:rsid w:val="002B10D8"/>
    <w:rsid w:val="002B31FB"/>
    <w:rsid w:val="002B46C1"/>
    <w:rsid w:val="002B5ED5"/>
    <w:rsid w:val="002C0B19"/>
    <w:rsid w:val="002C1941"/>
    <w:rsid w:val="002C1A9A"/>
    <w:rsid w:val="002C3B6A"/>
    <w:rsid w:val="002C6764"/>
    <w:rsid w:val="002D26AF"/>
    <w:rsid w:val="002D4E89"/>
    <w:rsid w:val="002E1EF5"/>
    <w:rsid w:val="002E2195"/>
    <w:rsid w:val="002E2FCF"/>
    <w:rsid w:val="002E3320"/>
    <w:rsid w:val="002E478E"/>
    <w:rsid w:val="002E79AF"/>
    <w:rsid w:val="002F155E"/>
    <w:rsid w:val="002F2AF4"/>
    <w:rsid w:val="002F3529"/>
    <w:rsid w:val="002F47D9"/>
    <w:rsid w:val="002F5F99"/>
    <w:rsid w:val="003001C6"/>
    <w:rsid w:val="00300FF1"/>
    <w:rsid w:val="00305207"/>
    <w:rsid w:val="00306258"/>
    <w:rsid w:val="0030705E"/>
    <w:rsid w:val="00311E64"/>
    <w:rsid w:val="00317107"/>
    <w:rsid w:val="00321296"/>
    <w:rsid w:val="00323D79"/>
    <w:rsid w:val="00323FF2"/>
    <w:rsid w:val="0032419B"/>
    <w:rsid w:val="003266A3"/>
    <w:rsid w:val="003279C8"/>
    <w:rsid w:val="00334C91"/>
    <w:rsid w:val="00334CF9"/>
    <w:rsid w:val="00334E6C"/>
    <w:rsid w:val="00334F7C"/>
    <w:rsid w:val="0033520F"/>
    <w:rsid w:val="00335C2A"/>
    <w:rsid w:val="00337E91"/>
    <w:rsid w:val="00340BAD"/>
    <w:rsid w:val="00343430"/>
    <w:rsid w:val="00343837"/>
    <w:rsid w:val="00345724"/>
    <w:rsid w:val="00346654"/>
    <w:rsid w:val="003472B9"/>
    <w:rsid w:val="003479CF"/>
    <w:rsid w:val="00350C84"/>
    <w:rsid w:val="00351CC1"/>
    <w:rsid w:val="00353125"/>
    <w:rsid w:val="00355DEE"/>
    <w:rsid w:val="00356BA2"/>
    <w:rsid w:val="003579B4"/>
    <w:rsid w:val="00360D13"/>
    <w:rsid w:val="00362A26"/>
    <w:rsid w:val="00362B25"/>
    <w:rsid w:val="00363277"/>
    <w:rsid w:val="003669B0"/>
    <w:rsid w:val="00366B54"/>
    <w:rsid w:val="00366E7F"/>
    <w:rsid w:val="0037075B"/>
    <w:rsid w:val="00371016"/>
    <w:rsid w:val="003732DD"/>
    <w:rsid w:val="003738CB"/>
    <w:rsid w:val="00373F1D"/>
    <w:rsid w:val="00374F9E"/>
    <w:rsid w:val="003758A1"/>
    <w:rsid w:val="00383DF6"/>
    <w:rsid w:val="00384FF3"/>
    <w:rsid w:val="00390514"/>
    <w:rsid w:val="0039119C"/>
    <w:rsid w:val="00392B0B"/>
    <w:rsid w:val="0039380A"/>
    <w:rsid w:val="0039469A"/>
    <w:rsid w:val="00395E91"/>
    <w:rsid w:val="003963DF"/>
    <w:rsid w:val="00396B9D"/>
    <w:rsid w:val="003A1458"/>
    <w:rsid w:val="003A363C"/>
    <w:rsid w:val="003A42C7"/>
    <w:rsid w:val="003B0D44"/>
    <w:rsid w:val="003B10F3"/>
    <w:rsid w:val="003B21EA"/>
    <w:rsid w:val="003B29B2"/>
    <w:rsid w:val="003C0124"/>
    <w:rsid w:val="003C512E"/>
    <w:rsid w:val="003C6FD2"/>
    <w:rsid w:val="003C7A3D"/>
    <w:rsid w:val="003D0FB0"/>
    <w:rsid w:val="003D143B"/>
    <w:rsid w:val="003D22A1"/>
    <w:rsid w:val="003D425A"/>
    <w:rsid w:val="003D4CCB"/>
    <w:rsid w:val="003D5D57"/>
    <w:rsid w:val="003E1A4A"/>
    <w:rsid w:val="003E3549"/>
    <w:rsid w:val="003E371B"/>
    <w:rsid w:val="003E508C"/>
    <w:rsid w:val="003E55CD"/>
    <w:rsid w:val="003E69B9"/>
    <w:rsid w:val="003E6F8A"/>
    <w:rsid w:val="003F093E"/>
    <w:rsid w:val="003F2C6D"/>
    <w:rsid w:val="003F2C83"/>
    <w:rsid w:val="003F3FD3"/>
    <w:rsid w:val="003F6493"/>
    <w:rsid w:val="003F7FCD"/>
    <w:rsid w:val="004004F6"/>
    <w:rsid w:val="00400B52"/>
    <w:rsid w:val="00401AFC"/>
    <w:rsid w:val="004030A7"/>
    <w:rsid w:val="004040BD"/>
    <w:rsid w:val="0040574B"/>
    <w:rsid w:val="00410625"/>
    <w:rsid w:val="00410FC7"/>
    <w:rsid w:val="00413360"/>
    <w:rsid w:val="00413DFD"/>
    <w:rsid w:val="004143FD"/>
    <w:rsid w:val="0041732C"/>
    <w:rsid w:val="0041783A"/>
    <w:rsid w:val="004203B6"/>
    <w:rsid w:val="0042046F"/>
    <w:rsid w:val="004239F8"/>
    <w:rsid w:val="00424291"/>
    <w:rsid w:val="00425801"/>
    <w:rsid w:val="00425ABF"/>
    <w:rsid w:val="00426371"/>
    <w:rsid w:val="00427012"/>
    <w:rsid w:val="00430506"/>
    <w:rsid w:val="004309AF"/>
    <w:rsid w:val="004310DB"/>
    <w:rsid w:val="004311F6"/>
    <w:rsid w:val="0043189B"/>
    <w:rsid w:val="00432D97"/>
    <w:rsid w:val="00434083"/>
    <w:rsid w:val="0043642F"/>
    <w:rsid w:val="00436BD9"/>
    <w:rsid w:val="00436FF7"/>
    <w:rsid w:val="00437023"/>
    <w:rsid w:val="00437656"/>
    <w:rsid w:val="00440864"/>
    <w:rsid w:val="00446582"/>
    <w:rsid w:val="0044706E"/>
    <w:rsid w:val="00453EF9"/>
    <w:rsid w:val="00453FEC"/>
    <w:rsid w:val="0045564E"/>
    <w:rsid w:val="004567B8"/>
    <w:rsid w:val="00461A40"/>
    <w:rsid w:val="00462F12"/>
    <w:rsid w:val="00464FFC"/>
    <w:rsid w:val="0046580D"/>
    <w:rsid w:val="00465B0A"/>
    <w:rsid w:val="004667B5"/>
    <w:rsid w:val="004668D3"/>
    <w:rsid w:val="00467CE2"/>
    <w:rsid w:val="00470481"/>
    <w:rsid w:val="004704E6"/>
    <w:rsid w:val="004710EB"/>
    <w:rsid w:val="00471317"/>
    <w:rsid w:val="00475196"/>
    <w:rsid w:val="004755CE"/>
    <w:rsid w:val="004831E0"/>
    <w:rsid w:val="00484682"/>
    <w:rsid w:val="004869B8"/>
    <w:rsid w:val="00486B4A"/>
    <w:rsid w:val="00487FDD"/>
    <w:rsid w:val="00490031"/>
    <w:rsid w:val="0049064B"/>
    <w:rsid w:val="004918F7"/>
    <w:rsid w:val="00493808"/>
    <w:rsid w:val="00493D72"/>
    <w:rsid w:val="00493F81"/>
    <w:rsid w:val="004961F4"/>
    <w:rsid w:val="00497214"/>
    <w:rsid w:val="00497D71"/>
    <w:rsid w:val="004A1EC4"/>
    <w:rsid w:val="004A2EFA"/>
    <w:rsid w:val="004A6C50"/>
    <w:rsid w:val="004B4EE6"/>
    <w:rsid w:val="004B60CF"/>
    <w:rsid w:val="004C1EF1"/>
    <w:rsid w:val="004C390A"/>
    <w:rsid w:val="004C44BF"/>
    <w:rsid w:val="004C4C99"/>
    <w:rsid w:val="004C7C08"/>
    <w:rsid w:val="004D7399"/>
    <w:rsid w:val="004D7992"/>
    <w:rsid w:val="004E081F"/>
    <w:rsid w:val="004E177D"/>
    <w:rsid w:val="004E18CF"/>
    <w:rsid w:val="004E1B59"/>
    <w:rsid w:val="004E3342"/>
    <w:rsid w:val="004E6ED6"/>
    <w:rsid w:val="004F2224"/>
    <w:rsid w:val="004F2365"/>
    <w:rsid w:val="004F362E"/>
    <w:rsid w:val="004F3F9E"/>
    <w:rsid w:val="004F4C4C"/>
    <w:rsid w:val="004F63CC"/>
    <w:rsid w:val="004F6E0E"/>
    <w:rsid w:val="005017F4"/>
    <w:rsid w:val="00502B31"/>
    <w:rsid w:val="00502EC9"/>
    <w:rsid w:val="005035EE"/>
    <w:rsid w:val="00506408"/>
    <w:rsid w:val="00506562"/>
    <w:rsid w:val="005077C8"/>
    <w:rsid w:val="00510BC2"/>
    <w:rsid w:val="005124E2"/>
    <w:rsid w:val="0051485C"/>
    <w:rsid w:val="005148C0"/>
    <w:rsid w:val="0051611C"/>
    <w:rsid w:val="005208AE"/>
    <w:rsid w:val="00521872"/>
    <w:rsid w:val="005220B7"/>
    <w:rsid w:val="00522234"/>
    <w:rsid w:val="005335E3"/>
    <w:rsid w:val="005346B8"/>
    <w:rsid w:val="0053475F"/>
    <w:rsid w:val="00535A21"/>
    <w:rsid w:val="00540712"/>
    <w:rsid w:val="0054378C"/>
    <w:rsid w:val="00546129"/>
    <w:rsid w:val="00547F47"/>
    <w:rsid w:val="005504A7"/>
    <w:rsid w:val="00552AD7"/>
    <w:rsid w:val="00553C61"/>
    <w:rsid w:val="00555090"/>
    <w:rsid w:val="005555AA"/>
    <w:rsid w:val="005565BF"/>
    <w:rsid w:val="00556D60"/>
    <w:rsid w:val="00561BB8"/>
    <w:rsid w:val="00562076"/>
    <w:rsid w:val="00564907"/>
    <w:rsid w:val="00564D22"/>
    <w:rsid w:val="00565AD3"/>
    <w:rsid w:val="005679CD"/>
    <w:rsid w:val="00567E0A"/>
    <w:rsid w:val="00567E19"/>
    <w:rsid w:val="00570C60"/>
    <w:rsid w:val="00570F5B"/>
    <w:rsid w:val="00571329"/>
    <w:rsid w:val="0057292C"/>
    <w:rsid w:val="00572C58"/>
    <w:rsid w:val="005731B1"/>
    <w:rsid w:val="005755A6"/>
    <w:rsid w:val="005771D5"/>
    <w:rsid w:val="00577470"/>
    <w:rsid w:val="00577A95"/>
    <w:rsid w:val="0058197E"/>
    <w:rsid w:val="005829C3"/>
    <w:rsid w:val="00585943"/>
    <w:rsid w:val="00586F67"/>
    <w:rsid w:val="0058707C"/>
    <w:rsid w:val="00587DC2"/>
    <w:rsid w:val="0059008C"/>
    <w:rsid w:val="0059520E"/>
    <w:rsid w:val="0059560A"/>
    <w:rsid w:val="00595C57"/>
    <w:rsid w:val="0059600D"/>
    <w:rsid w:val="0059682B"/>
    <w:rsid w:val="00596CF3"/>
    <w:rsid w:val="005970EC"/>
    <w:rsid w:val="00597208"/>
    <w:rsid w:val="00597A3B"/>
    <w:rsid w:val="005A0497"/>
    <w:rsid w:val="005A0AA1"/>
    <w:rsid w:val="005A1D9F"/>
    <w:rsid w:val="005A3117"/>
    <w:rsid w:val="005A36AA"/>
    <w:rsid w:val="005A3762"/>
    <w:rsid w:val="005A4108"/>
    <w:rsid w:val="005A4139"/>
    <w:rsid w:val="005B1A36"/>
    <w:rsid w:val="005B1A98"/>
    <w:rsid w:val="005B3AA3"/>
    <w:rsid w:val="005B4723"/>
    <w:rsid w:val="005C4A9F"/>
    <w:rsid w:val="005C51AF"/>
    <w:rsid w:val="005C5F65"/>
    <w:rsid w:val="005C6A98"/>
    <w:rsid w:val="005D0F20"/>
    <w:rsid w:val="005D2792"/>
    <w:rsid w:val="005D28CE"/>
    <w:rsid w:val="005D455F"/>
    <w:rsid w:val="005D5EBE"/>
    <w:rsid w:val="005D63E6"/>
    <w:rsid w:val="005D7D09"/>
    <w:rsid w:val="005E1014"/>
    <w:rsid w:val="005E5C9A"/>
    <w:rsid w:val="005E5DF0"/>
    <w:rsid w:val="005E66DA"/>
    <w:rsid w:val="005F1B81"/>
    <w:rsid w:val="005F48C4"/>
    <w:rsid w:val="006018AC"/>
    <w:rsid w:val="00604510"/>
    <w:rsid w:val="00605B61"/>
    <w:rsid w:val="00606196"/>
    <w:rsid w:val="006066DA"/>
    <w:rsid w:val="0061012D"/>
    <w:rsid w:val="00612627"/>
    <w:rsid w:val="006208C5"/>
    <w:rsid w:val="006232DF"/>
    <w:rsid w:val="006251A9"/>
    <w:rsid w:val="00625CA9"/>
    <w:rsid w:val="00626EB4"/>
    <w:rsid w:val="00630C6D"/>
    <w:rsid w:val="00632319"/>
    <w:rsid w:val="00632DB7"/>
    <w:rsid w:val="00633AC3"/>
    <w:rsid w:val="0063523C"/>
    <w:rsid w:val="00635D4E"/>
    <w:rsid w:val="0063684B"/>
    <w:rsid w:val="00637AC0"/>
    <w:rsid w:val="0064120B"/>
    <w:rsid w:val="00653690"/>
    <w:rsid w:val="006565CC"/>
    <w:rsid w:val="006577FD"/>
    <w:rsid w:val="006600FE"/>
    <w:rsid w:val="00660EEC"/>
    <w:rsid w:val="006620B4"/>
    <w:rsid w:val="00663B55"/>
    <w:rsid w:val="00666C33"/>
    <w:rsid w:val="00667AA2"/>
    <w:rsid w:val="006716AF"/>
    <w:rsid w:val="00675431"/>
    <w:rsid w:val="00675E21"/>
    <w:rsid w:val="006820AE"/>
    <w:rsid w:val="00682910"/>
    <w:rsid w:val="00684366"/>
    <w:rsid w:val="00684760"/>
    <w:rsid w:val="00685AE0"/>
    <w:rsid w:val="00686E40"/>
    <w:rsid w:val="00692E54"/>
    <w:rsid w:val="00693BB0"/>
    <w:rsid w:val="00694B62"/>
    <w:rsid w:val="00695038"/>
    <w:rsid w:val="00697D81"/>
    <w:rsid w:val="00697DE9"/>
    <w:rsid w:val="006A3C4B"/>
    <w:rsid w:val="006A683F"/>
    <w:rsid w:val="006A6865"/>
    <w:rsid w:val="006A68C3"/>
    <w:rsid w:val="006B0A5F"/>
    <w:rsid w:val="006B1C0D"/>
    <w:rsid w:val="006B202C"/>
    <w:rsid w:val="006B202D"/>
    <w:rsid w:val="006B299A"/>
    <w:rsid w:val="006B29D5"/>
    <w:rsid w:val="006B3596"/>
    <w:rsid w:val="006B3C7E"/>
    <w:rsid w:val="006B4F6F"/>
    <w:rsid w:val="006B5382"/>
    <w:rsid w:val="006B60CC"/>
    <w:rsid w:val="006B71A0"/>
    <w:rsid w:val="006B7D47"/>
    <w:rsid w:val="006C44F0"/>
    <w:rsid w:val="006C4689"/>
    <w:rsid w:val="006C5233"/>
    <w:rsid w:val="006C5C8E"/>
    <w:rsid w:val="006C6358"/>
    <w:rsid w:val="006C7C40"/>
    <w:rsid w:val="006D1BDC"/>
    <w:rsid w:val="006D270E"/>
    <w:rsid w:val="006D3E07"/>
    <w:rsid w:val="006D42F9"/>
    <w:rsid w:val="006D46BF"/>
    <w:rsid w:val="006E0394"/>
    <w:rsid w:val="006E03D5"/>
    <w:rsid w:val="006E0514"/>
    <w:rsid w:val="006E1590"/>
    <w:rsid w:val="006E169B"/>
    <w:rsid w:val="006E1BD3"/>
    <w:rsid w:val="006E2B24"/>
    <w:rsid w:val="006E398C"/>
    <w:rsid w:val="006E4D6F"/>
    <w:rsid w:val="006E67E1"/>
    <w:rsid w:val="006E6A31"/>
    <w:rsid w:val="006E74A3"/>
    <w:rsid w:val="006F0963"/>
    <w:rsid w:val="006F0D43"/>
    <w:rsid w:val="006F1491"/>
    <w:rsid w:val="006F3D36"/>
    <w:rsid w:val="006F3D58"/>
    <w:rsid w:val="006F4C19"/>
    <w:rsid w:val="006F5275"/>
    <w:rsid w:val="006F6ED8"/>
    <w:rsid w:val="0070020F"/>
    <w:rsid w:val="007026B3"/>
    <w:rsid w:val="00704DAA"/>
    <w:rsid w:val="0070569E"/>
    <w:rsid w:val="0070613F"/>
    <w:rsid w:val="00712354"/>
    <w:rsid w:val="007124BD"/>
    <w:rsid w:val="0071295D"/>
    <w:rsid w:val="00715565"/>
    <w:rsid w:val="0072114F"/>
    <w:rsid w:val="0072146A"/>
    <w:rsid w:val="00721F04"/>
    <w:rsid w:val="007221BB"/>
    <w:rsid w:val="00723D0B"/>
    <w:rsid w:val="00725C77"/>
    <w:rsid w:val="00733919"/>
    <w:rsid w:val="00733DC8"/>
    <w:rsid w:val="00734122"/>
    <w:rsid w:val="007362C3"/>
    <w:rsid w:val="00746269"/>
    <w:rsid w:val="0074641B"/>
    <w:rsid w:val="00746914"/>
    <w:rsid w:val="00746BC8"/>
    <w:rsid w:val="0074749A"/>
    <w:rsid w:val="007521AC"/>
    <w:rsid w:val="00755DF8"/>
    <w:rsid w:val="00756DC2"/>
    <w:rsid w:val="007576C5"/>
    <w:rsid w:val="00763F24"/>
    <w:rsid w:val="007642F9"/>
    <w:rsid w:val="0076705D"/>
    <w:rsid w:val="007674AF"/>
    <w:rsid w:val="007725A9"/>
    <w:rsid w:val="00775FF4"/>
    <w:rsid w:val="0078053C"/>
    <w:rsid w:val="00786760"/>
    <w:rsid w:val="00787DD8"/>
    <w:rsid w:val="00792893"/>
    <w:rsid w:val="00792B27"/>
    <w:rsid w:val="0079332C"/>
    <w:rsid w:val="007937A4"/>
    <w:rsid w:val="00794634"/>
    <w:rsid w:val="0079636E"/>
    <w:rsid w:val="00796C6A"/>
    <w:rsid w:val="007A07DA"/>
    <w:rsid w:val="007A1927"/>
    <w:rsid w:val="007A2128"/>
    <w:rsid w:val="007A25D6"/>
    <w:rsid w:val="007A29D4"/>
    <w:rsid w:val="007A535E"/>
    <w:rsid w:val="007A6986"/>
    <w:rsid w:val="007B0A47"/>
    <w:rsid w:val="007B0B88"/>
    <w:rsid w:val="007B1E7E"/>
    <w:rsid w:val="007B1EAE"/>
    <w:rsid w:val="007B2B28"/>
    <w:rsid w:val="007B39B1"/>
    <w:rsid w:val="007B4B5E"/>
    <w:rsid w:val="007B4E3E"/>
    <w:rsid w:val="007B63EB"/>
    <w:rsid w:val="007B6B63"/>
    <w:rsid w:val="007B7944"/>
    <w:rsid w:val="007C3697"/>
    <w:rsid w:val="007C3917"/>
    <w:rsid w:val="007C553E"/>
    <w:rsid w:val="007C74A6"/>
    <w:rsid w:val="007C7A03"/>
    <w:rsid w:val="007D067F"/>
    <w:rsid w:val="007D1C68"/>
    <w:rsid w:val="007D21B7"/>
    <w:rsid w:val="007D38E4"/>
    <w:rsid w:val="007D3A20"/>
    <w:rsid w:val="007D41EC"/>
    <w:rsid w:val="007D43F6"/>
    <w:rsid w:val="007D716F"/>
    <w:rsid w:val="007E101B"/>
    <w:rsid w:val="007E1FC7"/>
    <w:rsid w:val="007E2903"/>
    <w:rsid w:val="007E2C9D"/>
    <w:rsid w:val="007E356B"/>
    <w:rsid w:val="007E3CAA"/>
    <w:rsid w:val="007E7200"/>
    <w:rsid w:val="007F7627"/>
    <w:rsid w:val="00802E63"/>
    <w:rsid w:val="008030FC"/>
    <w:rsid w:val="008058D3"/>
    <w:rsid w:val="0080606B"/>
    <w:rsid w:val="0080641E"/>
    <w:rsid w:val="00813A30"/>
    <w:rsid w:val="00814C36"/>
    <w:rsid w:val="008160AA"/>
    <w:rsid w:val="00816E24"/>
    <w:rsid w:val="00816EF8"/>
    <w:rsid w:val="00817D9F"/>
    <w:rsid w:val="00820FEB"/>
    <w:rsid w:val="00821621"/>
    <w:rsid w:val="00821767"/>
    <w:rsid w:val="008247F3"/>
    <w:rsid w:val="0082538C"/>
    <w:rsid w:val="00826104"/>
    <w:rsid w:val="00826992"/>
    <w:rsid w:val="00826997"/>
    <w:rsid w:val="008269C6"/>
    <w:rsid w:val="00831986"/>
    <w:rsid w:val="008332A2"/>
    <w:rsid w:val="00834A06"/>
    <w:rsid w:val="00837240"/>
    <w:rsid w:val="00842401"/>
    <w:rsid w:val="00843353"/>
    <w:rsid w:val="00844696"/>
    <w:rsid w:val="00845E2B"/>
    <w:rsid w:val="00850938"/>
    <w:rsid w:val="00851208"/>
    <w:rsid w:val="0085295B"/>
    <w:rsid w:val="008552A8"/>
    <w:rsid w:val="008620DB"/>
    <w:rsid w:val="008646FA"/>
    <w:rsid w:val="0086707A"/>
    <w:rsid w:val="00871B4A"/>
    <w:rsid w:val="00871DD0"/>
    <w:rsid w:val="00872665"/>
    <w:rsid w:val="0087393F"/>
    <w:rsid w:val="00873CB6"/>
    <w:rsid w:val="008756B5"/>
    <w:rsid w:val="008761BA"/>
    <w:rsid w:val="00880773"/>
    <w:rsid w:val="00882459"/>
    <w:rsid w:val="00883C59"/>
    <w:rsid w:val="00883EFC"/>
    <w:rsid w:val="00884B44"/>
    <w:rsid w:val="00885422"/>
    <w:rsid w:val="0088670E"/>
    <w:rsid w:val="00887779"/>
    <w:rsid w:val="008906D5"/>
    <w:rsid w:val="00893B8C"/>
    <w:rsid w:val="00893E73"/>
    <w:rsid w:val="00896084"/>
    <w:rsid w:val="00896861"/>
    <w:rsid w:val="0089749F"/>
    <w:rsid w:val="00897F15"/>
    <w:rsid w:val="008A1618"/>
    <w:rsid w:val="008A2A97"/>
    <w:rsid w:val="008A41A4"/>
    <w:rsid w:val="008A4456"/>
    <w:rsid w:val="008A45EC"/>
    <w:rsid w:val="008A4A85"/>
    <w:rsid w:val="008A560C"/>
    <w:rsid w:val="008A6C82"/>
    <w:rsid w:val="008B1E14"/>
    <w:rsid w:val="008B24AF"/>
    <w:rsid w:val="008B6239"/>
    <w:rsid w:val="008B70E3"/>
    <w:rsid w:val="008B737E"/>
    <w:rsid w:val="008B7B00"/>
    <w:rsid w:val="008C1AD7"/>
    <w:rsid w:val="008C2B3F"/>
    <w:rsid w:val="008C373D"/>
    <w:rsid w:val="008C4474"/>
    <w:rsid w:val="008C6ACF"/>
    <w:rsid w:val="008C71D1"/>
    <w:rsid w:val="008D2A2E"/>
    <w:rsid w:val="008D35F2"/>
    <w:rsid w:val="008D3608"/>
    <w:rsid w:val="008D475E"/>
    <w:rsid w:val="008D527F"/>
    <w:rsid w:val="008D53AA"/>
    <w:rsid w:val="008D7CDE"/>
    <w:rsid w:val="008E2F3C"/>
    <w:rsid w:val="008E6E6B"/>
    <w:rsid w:val="008E7AF5"/>
    <w:rsid w:val="008F0F80"/>
    <w:rsid w:val="008F153A"/>
    <w:rsid w:val="008F26E4"/>
    <w:rsid w:val="008F2BEE"/>
    <w:rsid w:val="008F5EC8"/>
    <w:rsid w:val="008F6155"/>
    <w:rsid w:val="008F7525"/>
    <w:rsid w:val="00900805"/>
    <w:rsid w:val="009070A4"/>
    <w:rsid w:val="00914725"/>
    <w:rsid w:val="00916CBE"/>
    <w:rsid w:val="0092185F"/>
    <w:rsid w:val="00923E7C"/>
    <w:rsid w:val="009241AD"/>
    <w:rsid w:val="0093363B"/>
    <w:rsid w:val="009402C5"/>
    <w:rsid w:val="009427C7"/>
    <w:rsid w:val="00942C4D"/>
    <w:rsid w:val="00943B98"/>
    <w:rsid w:val="00943F95"/>
    <w:rsid w:val="00945FEF"/>
    <w:rsid w:val="00947C9E"/>
    <w:rsid w:val="0095151A"/>
    <w:rsid w:val="00951640"/>
    <w:rsid w:val="00952667"/>
    <w:rsid w:val="00953B21"/>
    <w:rsid w:val="009543FB"/>
    <w:rsid w:val="00955CB6"/>
    <w:rsid w:val="0095776F"/>
    <w:rsid w:val="00957BFD"/>
    <w:rsid w:val="00961B4D"/>
    <w:rsid w:val="00963352"/>
    <w:rsid w:val="00965234"/>
    <w:rsid w:val="0096594F"/>
    <w:rsid w:val="009707CA"/>
    <w:rsid w:val="00971090"/>
    <w:rsid w:val="00971581"/>
    <w:rsid w:val="009730D0"/>
    <w:rsid w:val="009736D5"/>
    <w:rsid w:val="00974AB1"/>
    <w:rsid w:val="009750E6"/>
    <w:rsid w:val="00975B29"/>
    <w:rsid w:val="00983FCA"/>
    <w:rsid w:val="00984AA8"/>
    <w:rsid w:val="009853E9"/>
    <w:rsid w:val="0098598E"/>
    <w:rsid w:val="00986EE7"/>
    <w:rsid w:val="00987223"/>
    <w:rsid w:val="0098760F"/>
    <w:rsid w:val="00990009"/>
    <w:rsid w:val="009902DB"/>
    <w:rsid w:val="0099484C"/>
    <w:rsid w:val="00995455"/>
    <w:rsid w:val="00997BC7"/>
    <w:rsid w:val="009A0C13"/>
    <w:rsid w:val="009A1936"/>
    <w:rsid w:val="009A5BBE"/>
    <w:rsid w:val="009B1029"/>
    <w:rsid w:val="009B139C"/>
    <w:rsid w:val="009B58A3"/>
    <w:rsid w:val="009B73BB"/>
    <w:rsid w:val="009C478F"/>
    <w:rsid w:val="009D1966"/>
    <w:rsid w:val="009D1F99"/>
    <w:rsid w:val="009D34A7"/>
    <w:rsid w:val="009D3992"/>
    <w:rsid w:val="009D39DD"/>
    <w:rsid w:val="009D60A0"/>
    <w:rsid w:val="009D718F"/>
    <w:rsid w:val="009D72B3"/>
    <w:rsid w:val="009D7C8A"/>
    <w:rsid w:val="009E051D"/>
    <w:rsid w:val="009E1785"/>
    <w:rsid w:val="009E2A7E"/>
    <w:rsid w:val="009E3299"/>
    <w:rsid w:val="009E32F3"/>
    <w:rsid w:val="009E495C"/>
    <w:rsid w:val="009E5D25"/>
    <w:rsid w:val="009E617F"/>
    <w:rsid w:val="009E664E"/>
    <w:rsid w:val="009E7491"/>
    <w:rsid w:val="009E74E0"/>
    <w:rsid w:val="009F0545"/>
    <w:rsid w:val="009F280F"/>
    <w:rsid w:val="009F32F4"/>
    <w:rsid w:val="009F3DA1"/>
    <w:rsid w:val="009F4DC0"/>
    <w:rsid w:val="009F581D"/>
    <w:rsid w:val="009F5A15"/>
    <w:rsid w:val="009F7636"/>
    <w:rsid w:val="00A0057F"/>
    <w:rsid w:val="00A00BB6"/>
    <w:rsid w:val="00A028F3"/>
    <w:rsid w:val="00A07700"/>
    <w:rsid w:val="00A07DB7"/>
    <w:rsid w:val="00A10FF5"/>
    <w:rsid w:val="00A112F9"/>
    <w:rsid w:val="00A163FB"/>
    <w:rsid w:val="00A1725D"/>
    <w:rsid w:val="00A17CED"/>
    <w:rsid w:val="00A20C5B"/>
    <w:rsid w:val="00A20DB0"/>
    <w:rsid w:val="00A20F34"/>
    <w:rsid w:val="00A21EE2"/>
    <w:rsid w:val="00A23B58"/>
    <w:rsid w:val="00A23C3C"/>
    <w:rsid w:val="00A24446"/>
    <w:rsid w:val="00A24CE0"/>
    <w:rsid w:val="00A250FC"/>
    <w:rsid w:val="00A27014"/>
    <w:rsid w:val="00A27BFD"/>
    <w:rsid w:val="00A3077B"/>
    <w:rsid w:val="00A307F9"/>
    <w:rsid w:val="00A30980"/>
    <w:rsid w:val="00A30B2D"/>
    <w:rsid w:val="00A3195B"/>
    <w:rsid w:val="00A3780A"/>
    <w:rsid w:val="00A41FBF"/>
    <w:rsid w:val="00A4209F"/>
    <w:rsid w:val="00A424D1"/>
    <w:rsid w:val="00A42ED3"/>
    <w:rsid w:val="00A44F61"/>
    <w:rsid w:val="00A47AC6"/>
    <w:rsid w:val="00A51821"/>
    <w:rsid w:val="00A51D78"/>
    <w:rsid w:val="00A538D7"/>
    <w:rsid w:val="00A56EA7"/>
    <w:rsid w:val="00A5797A"/>
    <w:rsid w:val="00A602D5"/>
    <w:rsid w:val="00A64B00"/>
    <w:rsid w:val="00A67D74"/>
    <w:rsid w:val="00A7040E"/>
    <w:rsid w:val="00A72EB1"/>
    <w:rsid w:val="00A7583F"/>
    <w:rsid w:val="00A765A0"/>
    <w:rsid w:val="00A773DA"/>
    <w:rsid w:val="00A8112C"/>
    <w:rsid w:val="00A820A5"/>
    <w:rsid w:val="00A83169"/>
    <w:rsid w:val="00A83379"/>
    <w:rsid w:val="00A83C86"/>
    <w:rsid w:val="00A84858"/>
    <w:rsid w:val="00A84EA9"/>
    <w:rsid w:val="00A855D7"/>
    <w:rsid w:val="00A859F2"/>
    <w:rsid w:val="00A863FC"/>
    <w:rsid w:val="00A87F70"/>
    <w:rsid w:val="00A910C2"/>
    <w:rsid w:val="00A924E3"/>
    <w:rsid w:val="00A930A1"/>
    <w:rsid w:val="00A93CFC"/>
    <w:rsid w:val="00A94FF9"/>
    <w:rsid w:val="00A956D2"/>
    <w:rsid w:val="00A96224"/>
    <w:rsid w:val="00A9779B"/>
    <w:rsid w:val="00A97BC0"/>
    <w:rsid w:val="00AA263D"/>
    <w:rsid w:val="00AA303E"/>
    <w:rsid w:val="00AA31FF"/>
    <w:rsid w:val="00AA3AE1"/>
    <w:rsid w:val="00AA4F39"/>
    <w:rsid w:val="00AA6770"/>
    <w:rsid w:val="00AA7DCE"/>
    <w:rsid w:val="00AB06FD"/>
    <w:rsid w:val="00AB5EB9"/>
    <w:rsid w:val="00AB6502"/>
    <w:rsid w:val="00AC2052"/>
    <w:rsid w:val="00AC30B0"/>
    <w:rsid w:val="00AC5289"/>
    <w:rsid w:val="00AD7DC6"/>
    <w:rsid w:val="00AE0AA7"/>
    <w:rsid w:val="00AE5E75"/>
    <w:rsid w:val="00AE7011"/>
    <w:rsid w:val="00AE7034"/>
    <w:rsid w:val="00AF18AE"/>
    <w:rsid w:val="00AF21F0"/>
    <w:rsid w:val="00AF2B93"/>
    <w:rsid w:val="00AF35D7"/>
    <w:rsid w:val="00AF572A"/>
    <w:rsid w:val="00AF5843"/>
    <w:rsid w:val="00AF6F5F"/>
    <w:rsid w:val="00B00687"/>
    <w:rsid w:val="00B07F17"/>
    <w:rsid w:val="00B11938"/>
    <w:rsid w:val="00B1220E"/>
    <w:rsid w:val="00B14060"/>
    <w:rsid w:val="00B14219"/>
    <w:rsid w:val="00B14507"/>
    <w:rsid w:val="00B207D2"/>
    <w:rsid w:val="00B30C08"/>
    <w:rsid w:val="00B31C64"/>
    <w:rsid w:val="00B31CB1"/>
    <w:rsid w:val="00B3524F"/>
    <w:rsid w:val="00B35F44"/>
    <w:rsid w:val="00B36474"/>
    <w:rsid w:val="00B36495"/>
    <w:rsid w:val="00B36FEA"/>
    <w:rsid w:val="00B371C0"/>
    <w:rsid w:val="00B40030"/>
    <w:rsid w:val="00B40EDE"/>
    <w:rsid w:val="00B41D28"/>
    <w:rsid w:val="00B43B0C"/>
    <w:rsid w:val="00B456AC"/>
    <w:rsid w:val="00B465C8"/>
    <w:rsid w:val="00B47CB5"/>
    <w:rsid w:val="00B51F53"/>
    <w:rsid w:val="00B5325A"/>
    <w:rsid w:val="00B551A6"/>
    <w:rsid w:val="00B56183"/>
    <w:rsid w:val="00B60DCD"/>
    <w:rsid w:val="00B61E92"/>
    <w:rsid w:val="00B63420"/>
    <w:rsid w:val="00B67287"/>
    <w:rsid w:val="00B73AF7"/>
    <w:rsid w:val="00B75000"/>
    <w:rsid w:val="00B75250"/>
    <w:rsid w:val="00B76121"/>
    <w:rsid w:val="00B8032A"/>
    <w:rsid w:val="00B8088C"/>
    <w:rsid w:val="00B80961"/>
    <w:rsid w:val="00B81795"/>
    <w:rsid w:val="00B84820"/>
    <w:rsid w:val="00B84CD6"/>
    <w:rsid w:val="00B85C2C"/>
    <w:rsid w:val="00B91A6C"/>
    <w:rsid w:val="00B91ACB"/>
    <w:rsid w:val="00B91FA5"/>
    <w:rsid w:val="00B93C94"/>
    <w:rsid w:val="00B94047"/>
    <w:rsid w:val="00B952B6"/>
    <w:rsid w:val="00B95604"/>
    <w:rsid w:val="00B9598A"/>
    <w:rsid w:val="00B970D4"/>
    <w:rsid w:val="00BA0289"/>
    <w:rsid w:val="00BA3445"/>
    <w:rsid w:val="00BA50A2"/>
    <w:rsid w:val="00BA52FB"/>
    <w:rsid w:val="00BA6294"/>
    <w:rsid w:val="00BA639B"/>
    <w:rsid w:val="00BA72CF"/>
    <w:rsid w:val="00BB2F07"/>
    <w:rsid w:val="00BB33C3"/>
    <w:rsid w:val="00BB36B5"/>
    <w:rsid w:val="00BB4B7C"/>
    <w:rsid w:val="00BB4F85"/>
    <w:rsid w:val="00BB5008"/>
    <w:rsid w:val="00BC068F"/>
    <w:rsid w:val="00BC1169"/>
    <w:rsid w:val="00BC1CCD"/>
    <w:rsid w:val="00BC3E3B"/>
    <w:rsid w:val="00BC40D2"/>
    <w:rsid w:val="00BC4E01"/>
    <w:rsid w:val="00BD07DD"/>
    <w:rsid w:val="00BD19C4"/>
    <w:rsid w:val="00BD2572"/>
    <w:rsid w:val="00BD39A8"/>
    <w:rsid w:val="00BD4D89"/>
    <w:rsid w:val="00BD5323"/>
    <w:rsid w:val="00BE014B"/>
    <w:rsid w:val="00BE1A31"/>
    <w:rsid w:val="00BE1D96"/>
    <w:rsid w:val="00BE262F"/>
    <w:rsid w:val="00BE3829"/>
    <w:rsid w:val="00BE4F1B"/>
    <w:rsid w:val="00BE6811"/>
    <w:rsid w:val="00BF00B7"/>
    <w:rsid w:val="00BF0F6A"/>
    <w:rsid w:val="00BF1132"/>
    <w:rsid w:val="00BF33B1"/>
    <w:rsid w:val="00BF34E0"/>
    <w:rsid w:val="00BF4AFF"/>
    <w:rsid w:val="00BF5413"/>
    <w:rsid w:val="00BF5DA8"/>
    <w:rsid w:val="00C00B57"/>
    <w:rsid w:val="00C01615"/>
    <w:rsid w:val="00C02284"/>
    <w:rsid w:val="00C03008"/>
    <w:rsid w:val="00C034E8"/>
    <w:rsid w:val="00C03AC1"/>
    <w:rsid w:val="00C03D2A"/>
    <w:rsid w:val="00C04682"/>
    <w:rsid w:val="00C047DD"/>
    <w:rsid w:val="00C074B4"/>
    <w:rsid w:val="00C079B0"/>
    <w:rsid w:val="00C07DC8"/>
    <w:rsid w:val="00C129D4"/>
    <w:rsid w:val="00C1320C"/>
    <w:rsid w:val="00C15A05"/>
    <w:rsid w:val="00C208D7"/>
    <w:rsid w:val="00C20C86"/>
    <w:rsid w:val="00C21A53"/>
    <w:rsid w:val="00C23794"/>
    <w:rsid w:val="00C2626C"/>
    <w:rsid w:val="00C2752A"/>
    <w:rsid w:val="00C3023B"/>
    <w:rsid w:val="00C303D9"/>
    <w:rsid w:val="00C33177"/>
    <w:rsid w:val="00C356CB"/>
    <w:rsid w:val="00C41199"/>
    <w:rsid w:val="00C4128B"/>
    <w:rsid w:val="00C41FBE"/>
    <w:rsid w:val="00C429FA"/>
    <w:rsid w:val="00C444CE"/>
    <w:rsid w:val="00C448CA"/>
    <w:rsid w:val="00C46CE2"/>
    <w:rsid w:val="00C479EA"/>
    <w:rsid w:val="00C51056"/>
    <w:rsid w:val="00C5121B"/>
    <w:rsid w:val="00C55CFD"/>
    <w:rsid w:val="00C56EC3"/>
    <w:rsid w:val="00C65B76"/>
    <w:rsid w:val="00C65D61"/>
    <w:rsid w:val="00C65FA5"/>
    <w:rsid w:val="00C670E2"/>
    <w:rsid w:val="00C671CF"/>
    <w:rsid w:val="00C705A6"/>
    <w:rsid w:val="00C7255F"/>
    <w:rsid w:val="00C73A8E"/>
    <w:rsid w:val="00C7579A"/>
    <w:rsid w:val="00C82A81"/>
    <w:rsid w:val="00C83101"/>
    <w:rsid w:val="00C8775B"/>
    <w:rsid w:val="00C90EF8"/>
    <w:rsid w:val="00C91308"/>
    <w:rsid w:val="00C91334"/>
    <w:rsid w:val="00C9189A"/>
    <w:rsid w:val="00C91EDE"/>
    <w:rsid w:val="00C92BD0"/>
    <w:rsid w:val="00C92C06"/>
    <w:rsid w:val="00C966DC"/>
    <w:rsid w:val="00C96D90"/>
    <w:rsid w:val="00C9728B"/>
    <w:rsid w:val="00C974FC"/>
    <w:rsid w:val="00CA0697"/>
    <w:rsid w:val="00CA0DFA"/>
    <w:rsid w:val="00CA10E5"/>
    <w:rsid w:val="00CA3756"/>
    <w:rsid w:val="00CA4B6B"/>
    <w:rsid w:val="00CA7400"/>
    <w:rsid w:val="00CA7565"/>
    <w:rsid w:val="00CB191B"/>
    <w:rsid w:val="00CB1FEC"/>
    <w:rsid w:val="00CB28A6"/>
    <w:rsid w:val="00CB32BA"/>
    <w:rsid w:val="00CB39EE"/>
    <w:rsid w:val="00CB4748"/>
    <w:rsid w:val="00CB5B33"/>
    <w:rsid w:val="00CB5C40"/>
    <w:rsid w:val="00CB7B75"/>
    <w:rsid w:val="00CC1762"/>
    <w:rsid w:val="00CC2457"/>
    <w:rsid w:val="00CC29F0"/>
    <w:rsid w:val="00CC337F"/>
    <w:rsid w:val="00CC34B9"/>
    <w:rsid w:val="00CC3D88"/>
    <w:rsid w:val="00CC549B"/>
    <w:rsid w:val="00CC56AF"/>
    <w:rsid w:val="00CC5B09"/>
    <w:rsid w:val="00CC6173"/>
    <w:rsid w:val="00CC6411"/>
    <w:rsid w:val="00CC7819"/>
    <w:rsid w:val="00CC7C86"/>
    <w:rsid w:val="00CC7FBD"/>
    <w:rsid w:val="00CD0730"/>
    <w:rsid w:val="00CD0B64"/>
    <w:rsid w:val="00CD1B9D"/>
    <w:rsid w:val="00CD22EF"/>
    <w:rsid w:val="00CD2E77"/>
    <w:rsid w:val="00CD3D1B"/>
    <w:rsid w:val="00CD667E"/>
    <w:rsid w:val="00CE038C"/>
    <w:rsid w:val="00CE068F"/>
    <w:rsid w:val="00CE0A1B"/>
    <w:rsid w:val="00CE2DCF"/>
    <w:rsid w:val="00CE3F4D"/>
    <w:rsid w:val="00CE67ED"/>
    <w:rsid w:val="00CE6833"/>
    <w:rsid w:val="00CE752C"/>
    <w:rsid w:val="00CF19AD"/>
    <w:rsid w:val="00CF1FB4"/>
    <w:rsid w:val="00CF7394"/>
    <w:rsid w:val="00CF7D38"/>
    <w:rsid w:val="00D0301C"/>
    <w:rsid w:val="00D04BE3"/>
    <w:rsid w:val="00D05FBE"/>
    <w:rsid w:val="00D0611E"/>
    <w:rsid w:val="00D0645C"/>
    <w:rsid w:val="00D07FCC"/>
    <w:rsid w:val="00D104CC"/>
    <w:rsid w:val="00D13A0A"/>
    <w:rsid w:val="00D148B5"/>
    <w:rsid w:val="00D15EB7"/>
    <w:rsid w:val="00D17E92"/>
    <w:rsid w:val="00D20521"/>
    <w:rsid w:val="00D211B8"/>
    <w:rsid w:val="00D23C16"/>
    <w:rsid w:val="00D2532C"/>
    <w:rsid w:val="00D269FB"/>
    <w:rsid w:val="00D301D6"/>
    <w:rsid w:val="00D31B9F"/>
    <w:rsid w:val="00D3641C"/>
    <w:rsid w:val="00D40134"/>
    <w:rsid w:val="00D4123C"/>
    <w:rsid w:val="00D4398D"/>
    <w:rsid w:val="00D50752"/>
    <w:rsid w:val="00D50C98"/>
    <w:rsid w:val="00D51283"/>
    <w:rsid w:val="00D546F3"/>
    <w:rsid w:val="00D54ADA"/>
    <w:rsid w:val="00D61320"/>
    <w:rsid w:val="00D63F99"/>
    <w:rsid w:val="00D642A9"/>
    <w:rsid w:val="00D64BD7"/>
    <w:rsid w:val="00D7008D"/>
    <w:rsid w:val="00D703EC"/>
    <w:rsid w:val="00D70C99"/>
    <w:rsid w:val="00D726AB"/>
    <w:rsid w:val="00D73FA4"/>
    <w:rsid w:val="00D74D14"/>
    <w:rsid w:val="00D778C5"/>
    <w:rsid w:val="00D806CC"/>
    <w:rsid w:val="00D810DE"/>
    <w:rsid w:val="00D823A1"/>
    <w:rsid w:val="00D8265D"/>
    <w:rsid w:val="00D84FA6"/>
    <w:rsid w:val="00D859B9"/>
    <w:rsid w:val="00D85F6B"/>
    <w:rsid w:val="00D8645A"/>
    <w:rsid w:val="00D93CA9"/>
    <w:rsid w:val="00DA189D"/>
    <w:rsid w:val="00DA24F7"/>
    <w:rsid w:val="00DA2F77"/>
    <w:rsid w:val="00DA4931"/>
    <w:rsid w:val="00DA4DBD"/>
    <w:rsid w:val="00DA5322"/>
    <w:rsid w:val="00DA6DBD"/>
    <w:rsid w:val="00DA70D7"/>
    <w:rsid w:val="00DA78FC"/>
    <w:rsid w:val="00DA7E70"/>
    <w:rsid w:val="00DB127A"/>
    <w:rsid w:val="00DB5CD4"/>
    <w:rsid w:val="00DB6C9B"/>
    <w:rsid w:val="00DB790B"/>
    <w:rsid w:val="00DC15DA"/>
    <w:rsid w:val="00DC1E70"/>
    <w:rsid w:val="00DC3EFF"/>
    <w:rsid w:val="00DC4705"/>
    <w:rsid w:val="00DD05B2"/>
    <w:rsid w:val="00DD1AAB"/>
    <w:rsid w:val="00DD3363"/>
    <w:rsid w:val="00DD4F3E"/>
    <w:rsid w:val="00DD57E2"/>
    <w:rsid w:val="00DE1117"/>
    <w:rsid w:val="00DE3175"/>
    <w:rsid w:val="00DE46F1"/>
    <w:rsid w:val="00DE62B9"/>
    <w:rsid w:val="00DE6EE9"/>
    <w:rsid w:val="00DE79D5"/>
    <w:rsid w:val="00DF0182"/>
    <w:rsid w:val="00DF05E8"/>
    <w:rsid w:val="00DF0B18"/>
    <w:rsid w:val="00DF1159"/>
    <w:rsid w:val="00DF64F5"/>
    <w:rsid w:val="00DF6BD7"/>
    <w:rsid w:val="00DF74A9"/>
    <w:rsid w:val="00DF7E97"/>
    <w:rsid w:val="00E01B93"/>
    <w:rsid w:val="00E04BA1"/>
    <w:rsid w:val="00E04C7D"/>
    <w:rsid w:val="00E0577E"/>
    <w:rsid w:val="00E05B19"/>
    <w:rsid w:val="00E07339"/>
    <w:rsid w:val="00E10B55"/>
    <w:rsid w:val="00E10D8B"/>
    <w:rsid w:val="00E1158C"/>
    <w:rsid w:val="00E1195F"/>
    <w:rsid w:val="00E11C05"/>
    <w:rsid w:val="00E12A44"/>
    <w:rsid w:val="00E13241"/>
    <w:rsid w:val="00E155F8"/>
    <w:rsid w:val="00E158C7"/>
    <w:rsid w:val="00E15C69"/>
    <w:rsid w:val="00E15F2C"/>
    <w:rsid w:val="00E16CEA"/>
    <w:rsid w:val="00E172F8"/>
    <w:rsid w:val="00E23CAC"/>
    <w:rsid w:val="00E23E1F"/>
    <w:rsid w:val="00E24EE2"/>
    <w:rsid w:val="00E2514C"/>
    <w:rsid w:val="00E26635"/>
    <w:rsid w:val="00E31390"/>
    <w:rsid w:val="00E323F1"/>
    <w:rsid w:val="00E352DD"/>
    <w:rsid w:val="00E360A5"/>
    <w:rsid w:val="00E36270"/>
    <w:rsid w:val="00E36F51"/>
    <w:rsid w:val="00E3704C"/>
    <w:rsid w:val="00E443B4"/>
    <w:rsid w:val="00E44769"/>
    <w:rsid w:val="00E45309"/>
    <w:rsid w:val="00E47832"/>
    <w:rsid w:val="00E5047C"/>
    <w:rsid w:val="00E51617"/>
    <w:rsid w:val="00E535AD"/>
    <w:rsid w:val="00E541C9"/>
    <w:rsid w:val="00E541CA"/>
    <w:rsid w:val="00E56406"/>
    <w:rsid w:val="00E57A84"/>
    <w:rsid w:val="00E6022A"/>
    <w:rsid w:val="00E60B0C"/>
    <w:rsid w:val="00E61747"/>
    <w:rsid w:val="00E67DCB"/>
    <w:rsid w:val="00E70263"/>
    <w:rsid w:val="00E707A8"/>
    <w:rsid w:val="00E74C65"/>
    <w:rsid w:val="00E75709"/>
    <w:rsid w:val="00E75CBA"/>
    <w:rsid w:val="00E76D09"/>
    <w:rsid w:val="00E77A98"/>
    <w:rsid w:val="00E8099F"/>
    <w:rsid w:val="00E81BC4"/>
    <w:rsid w:val="00E82895"/>
    <w:rsid w:val="00E87672"/>
    <w:rsid w:val="00E87DB8"/>
    <w:rsid w:val="00E900AA"/>
    <w:rsid w:val="00E9051F"/>
    <w:rsid w:val="00E9221B"/>
    <w:rsid w:val="00E92396"/>
    <w:rsid w:val="00E92E2C"/>
    <w:rsid w:val="00E9540C"/>
    <w:rsid w:val="00E97B4D"/>
    <w:rsid w:val="00EA65AC"/>
    <w:rsid w:val="00EA6E15"/>
    <w:rsid w:val="00EB05CD"/>
    <w:rsid w:val="00EB49E0"/>
    <w:rsid w:val="00EB5A4E"/>
    <w:rsid w:val="00EB6A5D"/>
    <w:rsid w:val="00EB6CBB"/>
    <w:rsid w:val="00EC00C7"/>
    <w:rsid w:val="00EC1BAF"/>
    <w:rsid w:val="00EC35D9"/>
    <w:rsid w:val="00EC5677"/>
    <w:rsid w:val="00EC5FA4"/>
    <w:rsid w:val="00EC7A09"/>
    <w:rsid w:val="00ED21BA"/>
    <w:rsid w:val="00ED2D41"/>
    <w:rsid w:val="00ED39B9"/>
    <w:rsid w:val="00ED44E6"/>
    <w:rsid w:val="00ED49E4"/>
    <w:rsid w:val="00ED55EC"/>
    <w:rsid w:val="00ED6903"/>
    <w:rsid w:val="00EE3CA4"/>
    <w:rsid w:val="00EE3CD5"/>
    <w:rsid w:val="00EE466C"/>
    <w:rsid w:val="00EF3153"/>
    <w:rsid w:val="00EF4628"/>
    <w:rsid w:val="00EF5480"/>
    <w:rsid w:val="00EF56D8"/>
    <w:rsid w:val="00EF5FC8"/>
    <w:rsid w:val="00EF6F70"/>
    <w:rsid w:val="00F0052E"/>
    <w:rsid w:val="00F03167"/>
    <w:rsid w:val="00F04290"/>
    <w:rsid w:val="00F045C8"/>
    <w:rsid w:val="00F05390"/>
    <w:rsid w:val="00F05D62"/>
    <w:rsid w:val="00F068AE"/>
    <w:rsid w:val="00F0728C"/>
    <w:rsid w:val="00F117C1"/>
    <w:rsid w:val="00F13C34"/>
    <w:rsid w:val="00F14D8B"/>
    <w:rsid w:val="00F20CD9"/>
    <w:rsid w:val="00F2157F"/>
    <w:rsid w:val="00F21765"/>
    <w:rsid w:val="00F21869"/>
    <w:rsid w:val="00F2221E"/>
    <w:rsid w:val="00F2338E"/>
    <w:rsid w:val="00F2371D"/>
    <w:rsid w:val="00F2409D"/>
    <w:rsid w:val="00F24CD1"/>
    <w:rsid w:val="00F2621B"/>
    <w:rsid w:val="00F268F7"/>
    <w:rsid w:val="00F2736F"/>
    <w:rsid w:val="00F31350"/>
    <w:rsid w:val="00F33C57"/>
    <w:rsid w:val="00F3610B"/>
    <w:rsid w:val="00F3799B"/>
    <w:rsid w:val="00F37E3F"/>
    <w:rsid w:val="00F41180"/>
    <w:rsid w:val="00F4277A"/>
    <w:rsid w:val="00F442DF"/>
    <w:rsid w:val="00F504A6"/>
    <w:rsid w:val="00F50667"/>
    <w:rsid w:val="00F50956"/>
    <w:rsid w:val="00F52044"/>
    <w:rsid w:val="00F52170"/>
    <w:rsid w:val="00F55D8A"/>
    <w:rsid w:val="00F63B50"/>
    <w:rsid w:val="00F64652"/>
    <w:rsid w:val="00F64FE7"/>
    <w:rsid w:val="00F650F0"/>
    <w:rsid w:val="00F6559D"/>
    <w:rsid w:val="00F65C79"/>
    <w:rsid w:val="00F66DD1"/>
    <w:rsid w:val="00F7278F"/>
    <w:rsid w:val="00F73695"/>
    <w:rsid w:val="00F736B4"/>
    <w:rsid w:val="00F7610C"/>
    <w:rsid w:val="00F764C7"/>
    <w:rsid w:val="00F77254"/>
    <w:rsid w:val="00F806B4"/>
    <w:rsid w:val="00F80E71"/>
    <w:rsid w:val="00F81E4E"/>
    <w:rsid w:val="00F86C2C"/>
    <w:rsid w:val="00F86C48"/>
    <w:rsid w:val="00F90971"/>
    <w:rsid w:val="00F9247D"/>
    <w:rsid w:val="00F92AAF"/>
    <w:rsid w:val="00F94281"/>
    <w:rsid w:val="00F949A7"/>
    <w:rsid w:val="00F95093"/>
    <w:rsid w:val="00F95E13"/>
    <w:rsid w:val="00F97784"/>
    <w:rsid w:val="00FA1F82"/>
    <w:rsid w:val="00FA3343"/>
    <w:rsid w:val="00FA40A6"/>
    <w:rsid w:val="00FA7684"/>
    <w:rsid w:val="00FB2514"/>
    <w:rsid w:val="00FB2DC3"/>
    <w:rsid w:val="00FB3BC9"/>
    <w:rsid w:val="00FB6D95"/>
    <w:rsid w:val="00FB7375"/>
    <w:rsid w:val="00FC20CD"/>
    <w:rsid w:val="00FC399C"/>
    <w:rsid w:val="00FC40BE"/>
    <w:rsid w:val="00FC4839"/>
    <w:rsid w:val="00FC4F5D"/>
    <w:rsid w:val="00FD2136"/>
    <w:rsid w:val="00FD3B94"/>
    <w:rsid w:val="00FD52B8"/>
    <w:rsid w:val="00FE1196"/>
    <w:rsid w:val="00FE20BA"/>
    <w:rsid w:val="00FE5251"/>
    <w:rsid w:val="00FF3436"/>
    <w:rsid w:val="00FF3B3D"/>
    <w:rsid w:val="00FF4A4A"/>
    <w:rsid w:val="00FF4CE5"/>
    <w:rsid w:val="00FF7036"/>
    <w:rsid w:val="00FF7125"/>
  </w:rsids>
  <m:mathPr>
    <m:mathFont m:val="Cambria Math"/>
    <m:brkBin m:val="before"/>
    <m:brkBinSub m:val="--"/>
    <m:smallFrac/>
    <m:dispDef/>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f4f3ec,#dbe5f1,#c4cdfc,#b8cce4,#00863d"/>
    </o:shapedefaults>
    <o:shapelayout v:ext="edit">
      <o:idmap v:ext="edit" data="1"/>
    </o:shapelayout>
  </w:shapeDefaults>
  <w:decimalSymbol w:val="."/>
  <w:listSeparator w:val=","/>
  <w14:docId w14:val="0065E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GB"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Default Paragraph Font" w:uiPriority="1"/>
    <w:lsdException w:name="Strong" w:uiPriority="22" w:qFormat="1"/>
    <w:lsdException w:name="Normal (Web)" w:uiPriority="99"/>
    <w:lsdException w:name="No List" w:uiPriority="99"/>
    <w:lsdException w:name="Table Grid" w:uiPriority="59"/>
    <w:lsdException w:name="List Paragraph" w:uiPriority="34" w:qFormat="1"/>
  </w:latentStyles>
  <w:style w:type="paragraph" w:default="1" w:styleId="Normal">
    <w:name w:val="Normal"/>
    <w:qFormat/>
    <w:rsid w:val="004311F6"/>
    <w:rPr>
      <w:rFonts w:ascii="Tahoma" w:hAnsi="Tahoma"/>
      <w:sz w:val="22"/>
    </w:rPr>
  </w:style>
  <w:style w:type="paragraph" w:styleId="Heading1">
    <w:name w:val="heading 1"/>
    <w:basedOn w:val="Normal"/>
    <w:next w:val="Normal"/>
    <w:link w:val="Heading1Char"/>
    <w:uiPriority w:val="9"/>
    <w:qFormat/>
    <w:rsid w:val="0080641E"/>
    <w:pPr>
      <w:keepNext/>
      <w:pageBreakBefore/>
      <w:numPr>
        <w:numId w:val="1"/>
      </w:numPr>
      <w:spacing w:after="240"/>
      <w:outlineLvl w:val="0"/>
    </w:pPr>
    <w:rPr>
      <w:b/>
      <w:sz w:val="28"/>
    </w:rPr>
  </w:style>
  <w:style w:type="paragraph" w:styleId="Heading2">
    <w:name w:val="heading 2"/>
    <w:basedOn w:val="Normal"/>
    <w:next w:val="Normal"/>
    <w:link w:val="Heading2Char"/>
    <w:qFormat/>
    <w:rsid w:val="002D63D4"/>
    <w:pPr>
      <w:keepNext/>
      <w:numPr>
        <w:ilvl w:val="1"/>
        <w:numId w:val="1"/>
      </w:numPr>
      <w:spacing w:before="240" w:after="120"/>
      <w:outlineLvl w:val="1"/>
    </w:pPr>
    <w:rPr>
      <w:b/>
      <w:sz w:val="24"/>
    </w:rPr>
  </w:style>
  <w:style w:type="paragraph" w:styleId="Heading3">
    <w:name w:val="heading 3"/>
    <w:basedOn w:val="Normal"/>
    <w:next w:val="Normal"/>
    <w:qFormat/>
    <w:rsid w:val="007D43F6"/>
    <w:pPr>
      <w:keepNext/>
      <w:numPr>
        <w:ilvl w:val="2"/>
        <w:numId w:val="1"/>
      </w:numPr>
      <w:tabs>
        <w:tab w:val="left" w:pos="993"/>
      </w:tabs>
      <w:spacing w:before="240" w:after="120"/>
      <w:outlineLvl w:val="2"/>
    </w:pPr>
    <w:rPr>
      <w:b/>
      <w:szCs w:val="22"/>
    </w:rPr>
  </w:style>
  <w:style w:type="paragraph" w:styleId="Heading4">
    <w:name w:val="heading 4"/>
    <w:basedOn w:val="Normal"/>
    <w:next w:val="Normal"/>
    <w:qFormat/>
    <w:rsid w:val="007D43F6"/>
    <w:pPr>
      <w:keepNext/>
      <w:numPr>
        <w:ilvl w:val="3"/>
        <w:numId w:val="1"/>
      </w:numPr>
      <w:tabs>
        <w:tab w:val="left" w:pos="1134"/>
      </w:tabs>
      <w:spacing w:before="240" w:after="60"/>
      <w:outlineLvl w:val="3"/>
    </w:pPr>
    <w:rPr>
      <w:i/>
    </w:rPr>
  </w:style>
  <w:style w:type="paragraph" w:styleId="Heading5">
    <w:name w:val="heading 5"/>
    <w:basedOn w:val="Normal"/>
    <w:next w:val="Normal"/>
    <w:qFormat/>
    <w:rsid w:val="0008201A"/>
    <w:pPr>
      <w:numPr>
        <w:ilvl w:val="4"/>
        <w:numId w:val="1"/>
      </w:numPr>
      <w:spacing w:before="240" w:after="60"/>
      <w:outlineLvl w:val="4"/>
    </w:pPr>
    <w:rPr>
      <w:i/>
    </w:rPr>
  </w:style>
  <w:style w:type="paragraph" w:styleId="Heading6">
    <w:name w:val="heading 6"/>
    <w:basedOn w:val="Normal"/>
    <w:next w:val="Normal"/>
    <w:qFormat/>
    <w:rsid w:val="00625CA9"/>
    <w:pPr>
      <w:numPr>
        <w:ilvl w:val="5"/>
        <w:numId w:val="1"/>
      </w:numPr>
      <w:spacing w:before="240" w:after="60"/>
      <w:outlineLvl w:val="5"/>
    </w:pPr>
    <w:rPr>
      <w:i/>
    </w:rPr>
  </w:style>
  <w:style w:type="paragraph" w:styleId="Heading7">
    <w:name w:val="heading 7"/>
    <w:basedOn w:val="Normal"/>
    <w:next w:val="Normal"/>
    <w:qFormat/>
    <w:rsid w:val="00625CA9"/>
    <w:pPr>
      <w:numPr>
        <w:ilvl w:val="6"/>
        <w:numId w:val="1"/>
      </w:numPr>
      <w:spacing w:before="240" w:after="60"/>
      <w:outlineLvl w:val="6"/>
    </w:pPr>
  </w:style>
  <w:style w:type="paragraph" w:styleId="Heading8">
    <w:name w:val="heading 8"/>
    <w:basedOn w:val="Normal"/>
    <w:next w:val="Normal"/>
    <w:qFormat/>
    <w:rsid w:val="00625CA9"/>
    <w:pPr>
      <w:numPr>
        <w:ilvl w:val="7"/>
        <w:numId w:val="1"/>
      </w:numPr>
      <w:spacing w:before="240" w:after="60"/>
      <w:outlineLvl w:val="7"/>
    </w:pPr>
    <w:rPr>
      <w:i/>
    </w:rPr>
  </w:style>
  <w:style w:type="paragraph" w:styleId="Heading9">
    <w:name w:val="heading 9"/>
    <w:basedOn w:val="Normal"/>
    <w:next w:val="Normal"/>
    <w:qFormat/>
    <w:rsid w:val="00625CA9"/>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026F3"/>
    <w:rPr>
      <w:rFonts w:cs="Tahoma"/>
      <w:sz w:val="16"/>
      <w:szCs w:val="16"/>
    </w:rPr>
  </w:style>
  <w:style w:type="character" w:customStyle="1" w:styleId="BalloonTextChar">
    <w:name w:val="Balloon Text Char"/>
    <w:basedOn w:val="DefaultParagraphFont"/>
    <w:link w:val="BalloonText"/>
    <w:uiPriority w:val="99"/>
    <w:semiHidden/>
    <w:rsid w:val="001D3DFA"/>
    <w:rPr>
      <w:rFonts w:ascii="Lucida Grande" w:hAnsi="Lucida Grande"/>
      <w:sz w:val="18"/>
      <w:szCs w:val="18"/>
    </w:rPr>
  </w:style>
  <w:style w:type="paragraph" w:styleId="TOC2">
    <w:name w:val="toc 2"/>
    <w:basedOn w:val="Normal"/>
    <w:next w:val="Normal"/>
    <w:uiPriority w:val="39"/>
    <w:rsid w:val="00625CA9"/>
    <w:pPr>
      <w:tabs>
        <w:tab w:val="right" w:leader="dot" w:pos="8788"/>
      </w:tabs>
      <w:spacing w:before="120"/>
    </w:pPr>
  </w:style>
  <w:style w:type="paragraph" w:styleId="TOC1">
    <w:name w:val="toc 1"/>
    <w:basedOn w:val="Normal"/>
    <w:next w:val="Normal"/>
    <w:uiPriority w:val="39"/>
    <w:rsid w:val="00625CA9"/>
    <w:pPr>
      <w:tabs>
        <w:tab w:val="right" w:leader="dot" w:pos="8788"/>
      </w:tabs>
      <w:spacing w:before="120"/>
    </w:pPr>
    <w:rPr>
      <w:b/>
      <w:sz w:val="24"/>
    </w:rPr>
  </w:style>
  <w:style w:type="paragraph" w:styleId="Footer">
    <w:name w:val="footer"/>
    <w:basedOn w:val="Normal"/>
    <w:rsid w:val="00625CA9"/>
    <w:pPr>
      <w:pBdr>
        <w:top w:val="single" w:sz="6" w:space="5" w:color="auto"/>
      </w:pBdr>
      <w:tabs>
        <w:tab w:val="center" w:pos="3969"/>
        <w:tab w:val="right" w:pos="7938"/>
      </w:tabs>
    </w:pPr>
  </w:style>
  <w:style w:type="paragraph" w:styleId="Header">
    <w:name w:val="header"/>
    <w:basedOn w:val="Normal"/>
    <w:rsid w:val="00625CA9"/>
    <w:pPr>
      <w:pBdr>
        <w:bottom w:val="single" w:sz="6" w:space="1" w:color="auto"/>
      </w:pBdr>
      <w:tabs>
        <w:tab w:val="right" w:pos="7938"/>
      </w:tabs>
    </w:pPr>
  </w:style>
  <w:style w:type="paragraph" w:styleId="NormalIndent">
    <w:name w:val="Normal Indent"/>
    <w:basedOn w:val="Normal"/>
    <w:rsid w:val="00625CA9"/>
    <w:pPr>
      <w:ind w:left="708"/>
    </w:pPr>
  </w:style>
  <w:style w:type="paragraph" w:customStyle="1" w:styleId="BMW">
    <w:name w:val="BMW"/>
    <w:basedOn w:val="Normal"/>
    <w:rsid w:val="00625CA9"/>
    <w:rPr>
      <w:b/>
      <w:sz w:val="36"/>
    </w:rPr>
  </w:style>
  <w:style w:type="paragraph" w:customStyle="1" w:styleId="Abteilung">
    <w:name w:val="Abteilung"/>
    <w:basedOn w:val="Normal"/>
    <w:rsid w:val="00625CA9"/>
    <w:pPr>
      <w:spacing w:before="120"/>
    </w:pPr>
    <w:rPr>
      <w:sz w:val="24"/>
    </w:rPr>
  </w:style>
  <w:style w:type="paragraph" w:styleId="Title">
    <w:name w:val="Title"/>
    <w:basedOn w:val="Abteilung"/>
    <w:qFormat/>
    <w:rsid w:val="00625CA9"/>
    <w:pPr>
      <w:spacing w:before="2400"/>
    </w:pPr>
    <w:rPr>
      <w:sz w:val="72"/>
    </w:rPr>
  </w:style>
  <w:style w:type="paragraph" w:customStyle="1" w:styleId="UnterTitel">
    <w:name w:val="UnterTitel"/>
    <w:basedOn w:val="Normal"/>
    <w:rsid w:val="00625CA9"/>
    <w:pPr>
      <w:spacing w:before="600" w:after="1560"/>
    </w:pPr>
    <w:rPr>
      <w:sz w:val="36"/>
    </w:rPr>
  </w:style>
  <w:style w:type="paragraph" w:customStyle="1" w:styleId="Version">
    <w:name w:val="Version"/>
    <w:basedOn w:val="Normal"/>
    <w:rsid w:val="00625CA9"/>
    <w:pPr>
      <w:tabs>
        <w:tab w:val="left" w:pos="1701"/>
      </w:tabs>
    </w:pPr>
    <w:rPr>
      <w:i/>
    </w:rPr>
  </w:style>
  <w:style w:type="paragraph" w:customStyle="1" w:styleId="Absatz">
    <w:name w:val="Absatz"/>
    <w:basedOn w:val="Normal"/>
    <w:rsid w:val="00625CA9"/>
    <w:pPr>
      <w:spacing w:before="120"/>
    </w:pPr>
  </w:style>
  <w:style w:type="paragraph" w:customStyle="1" w:styleId="Bullet">
    <w:name w:val="Bullet"/>
    <w:basedOn w:val="Body"/>
    <w:link w:val="BulletChar"/>
    <w:rsid w:val="00F50667"/>
    <w:pPr>
      <w:numPr>
        <w:numId w:val="3"/>
      </w:numPr>
      <w:ind w:left="1134"/>
    </w:pPr>
  </w:style>
  <w:style w:type="paragraph" w:customStyle="1" w:styleId="Punkt">
    <w:name w:val="Punkt"/>
    <w:basedOn w:val="Normal"/>
    <w:rsid w:val="00625CA9"/>
    <w:pPr>
      <w:spacing w:before="480" w:after="120"/>
    </w:pPr>
    <w:rPr>
      <w:i/>
      <w:sz w:val="28"/>
    </w:rPr>
  </w:style>
  <w:style w:type="paragraph" w:customStyle="1" w:styleId="Anhang">
    <w:name w:val="Anhang"/>
    <w:basedOn w:val="Normal"/>
    <w:rsid w:val="00625CA9"/>
    <w:pPr>
      <w:spacing w:before="480" w:after="120"/>
    </w:pPr>
    <w:rPr>
      <w:b/>
      <w:sz w:val="28"/>
    </w:rPr>
  </w:style>
  <w:style w:type="paragraph" w:customStyle="1" w:styleId="DateiName">
    <w:name w:val="DateiName"/>
    <w:basedOn w:val="Normal"/>
    <w:rsid w:val="00625CA9"/>
    <w:pPr>
      <w:tabs>
        <w:tab w:val="right" w:pos="7938"/>
      </w:tabs>
      <w:jc w:val="right"/>
    </w:pPr>
    <w:rPr>
      <w:sz w:val="14"/>
    </w:rPr>
  </w:style>
  <w:style w:type="paragraph" w:customStyle="1" w:styleId="ersteFuzeile">
    <w:name w:val="erste Fußzeile"/>
    <w:basedOn w:val="Footer"/>
    <w:rsid w:val="00625CA9"/>
    <w:pPr>
      <w:pBdr>
        <w:top w:val="none" w:sz="0" w:space="0" w:color="auto"/>
      </w:pBdr>
    </w:pPr>
    <w:rPr>
      <w:sz w:val="18"/>
    </w:rPr>
  </w:style>
  <w:style w:type="paragraph" w:customStyle="1" w:styleId="ersteKopfzeile">
    <w:name w:val="erste Kopfzeile"/>
    <w:basedOn w:val="Header"/>
    <w:rsid w:val="00625CA9"/>
    <w:pPr>
      <w:pBdr>
        <w:bottom w:val="none" w:sz="0" w:space="0" w:color="auto"/>
      </w:pBdr>
    </w:pPr>
  </w:style>
  <w:style w:type="paragraph" w:customStyle="1" w:styleId="Historie">
    <w:name w:val="Historie"/>
    <w:basedOn w:val="Normal"/>
    <w:rsid w:val="00625CA9"/>
    <w:pPr>
      <w:tabs>
        <w:tab w:val="left" w:pos="1134"/>
        <w:tab w:val="left" w:pos="1701"/>
        <w:tab w:val="left" w:pos="2835"/>
      </w:tabs>
      <w:ind w:left="2835" w:hanging="2835"/>
    </w:pPr>
  </w:style>
  <w:style w:type="paragraph" w:customStyle="1" w:styleId="1Heading">
    <w:name w:val="1Heading"/>
    <w:basedOn w:val="Normal"/>
    <w:rsid w:val="00625CA9"/>
    <w:pPr>
      <w:spacing w:before="480" w:after="240"/>
      <w:jc w:val="both"/>
    </w:pPr>
    <w:rPr>
      <w:b/>
      <w:sz w:val="32"/>
    </w:rPr>
  </w:style>
  <w:style w:type="paragraph" w:customStyle="1" w:styleId="TabellenEintrag">
    <w:name w:val="TabellenEintrag"/>
    <w:basedOn w:val="Normal"/>
    <w:rsid w:val="00625CA9"/>
  </w:style>
  <w:style w:type="paragraph" w:customStyle="1" w:styleId="ODot">
    <w:name w:val="ODot"/>
    <w:basedOn w:val="Normal"/>
    <w:next w:val="SubDot"/>
    <w:rsid w:val="00625CA9"/>
    <w:pPr>
      <w:keepNext/>
      <w:keepLines/>
      <w:tabs>
        <w:tab w:val="left" w:pos="170"/>
      </w:tabs>
      <w:spacing w:before="40"/>
      <w:ind w:left="340" w:hanging="340"/>
    </w:pPr>
    <w:rPr>
      <w:b/>
      <w:sz w:val="16"/>
    </w:rPr>
  </w:style>
  <w:style w:type="paragraph" w:customStyle="1" w:styleId="SubDot">
    <w:name w:val="SubDot"/>
    <w:basedOn w:val="Normal"/>
    <w:rsid w:val="00625CA9"/>
    <w:pPr>
      <w:tabs>
        <w:tab w:val="left" w:pos="340"/>
      </w:tabs>
      <w:spacing w:before="20"/>
      <w:ind w:left="510" w:hanging="510"/>
    </w:pPr>
    <w:rPr>
      <w:sz w:val="16"/>
    </w:rPr>
  </w:style>
  <w:style w:type="paragraph" w:customStyle="1" w:styleId="KasteninQMV">
    <w:name w:val="Kasten in QMV"/>
    <w:basedOn w:val="Normal"/>
    <w:next w:val="Normal"/>
    <w:rsid w:val="00625CA9"/>
    <w:pPr>
      <w:pBdr>
        <w:top w:val="single" w:sz="6" w:space="1" w:color="auto"/>
        <w:left w:val="single" w:sz="6" w:space="1" w:color="auto"/>
        <w:bottom w:val="single" w:sz="6" w:space="1" w:color="auto"/>
        <w:right w:val="single" w:sz="6" w:space="1" w:color="auto"/>
      </w:pBdr>
      <w:spacing w:before="240" w:after="120"/>
    </w:pPr>
    <w:rPr>
      <w:b/>
    </w:rPr>
  </w:style>
  <w:style w:type="paragraph" w:customStyle="1" w:styleId="SubSubDot">
    <w:name w:val="SubSubDot"/>
    <w:basedOn w:val="Normal"/>
    <w:rsid w:val="00625CA9"/>
    <w:pPr>
      <w:tabs>
        <w:tab w:val="left" w:pos="510"/>
      </w:tabs>
      <w:ind w:left="680" w:hanging="680"/>
    </w:pPr>
    <w:rPr>
      <w:sz w:val="16"/>
    </w:rPr>
  </w:style>
  <w:style w:type="paragraph" w:styleId="TOC3">
    <w:name w:val="toc 3"/>
    <w:basedOn w:val="Normal"/>
    <w:next w:val="Normal"/>
    <w:uiPriority w:val="39"/>
    <w:rsid w:val="00625CA9"/>
    <w:pPr>
      <w:tabs>
        <w:tab w:val="right" w:leader="dot" w:pos="8788"/>
      </w:tabs>
      <w:ind w:left="220"/>
    </w:pPr>
  </w:style>
  <w:style w:type="paragraph" w:styleId="TOC4">
    <w:name w:val="toc 4"/>
    <w:basedOn w:val="Normal"/>
    <w:next w:val="Normal"/>
    <w:uiPriority w:val="39"/>
    <w:rsid w:val="00625CA9"/>
    <w:pPr>
      <w:tabs>
        <w:tab w:val="right" w:leader="dot" w:pos="8788"/>
      </w:tabs>
      <w:ind w:left="440"/>
    </w:pPr>
    <w:rPr>
      <w:rFonts w:ascii="Times New Roman" w:hAnsi="Times New Roman"/>
    </w:rPr>
  </w:style>
  <w:style w:type="paragraph" w:styleId="TOC5">
    <w:name w:val="toc 5"/>
    <w:basedOn w:val="Normal"/>
    <w:next w:val="Normal"/>
    <w:uiPriority w:val="39"/>
    <w:rsid w:val="00625CA9"/>
    <w:pPr>
      <w:tabs>
        <w:tab w:val="right" w:leader="dot" w:pos="8788"/>
      </w:tabs>
      <w:ind w:left="660"/>
    </w:pPr>
    <w:rPr>
      <w:rFonts w:ascii="Times New Roman" w:hAnsi="Times New Roman"/>
    </w:rPr>
  </w:style>
  <w:style w:type="paragraph" w:styleId="TOC6">
    <w:name w:val="toc 6"/>
    <w:basedOn w:val="Normal"/>
    <w:next w:val="Normal"/>
    <w:uiPriority w:val="39"/>
    <w:rsid w:val="00625CA9"/>
    <w:pPr>
      <w:tabs>
        <w:tab w:val="right" w:leader="dot" w:pos="8788"/>
      </w:tabs>
      <w:ind w:left="880"/>
    </w:pPr>
    <w:rPr>
      <w:rFonts w:ascii="Times New Roman" w:hAnsi="Times New Roman"/>
    </w:rPr>
  </w:style>
  <w:style w:type="paragraph" w:styleId="TOC7">
    <w:name w:val="toc 7"/>
    <w:basedOn w:val="Normal"/>
    <w:next w:val="Normal"/>
    <w:uiPriority w:val="39"/>
    <w:rsid w:val="00625CA9"/>
    <w:pPr>
      <w:tabs>
        <w:tab w:val="right" w:leader="dot" w:pos="8788"/>
      </w:tabs>
      <w:ind w:left="1100"/>
    </w:pPr>
    <w:rPr>
      <w:rFonts w:ascii="Times New Roman" w:hAnsi="Times New Roman"/>
    </w:rPr>
  </w:style>
  <w:style w:type="paragraph" w:styleId="TOC8">
    <w:name w:val="toc 8"/>
    <w:basedOn w:val="Normal"/>
    <w:next w:val="Normal"/>
    <w:uiPriority w:val="39"/>
    <w:rsid w:val="00625CA9"/>
    <w:pPr>
      <w:tabs>
        <w:tab w:val="right" w:leader="dot" w:pos="8788"/>
      </w:tabs>
      <w:ind w:left="1320"/>
    </w:pPr>
    <w:rPr>
      <w:rFonts w:ascii="Times New Roman" w:hAnsi="Times New Roman"/>
    </w:rPr>
  </w:style>
  <w:style w:type="paragraph" w:styleId="TOC9">
    <w:name w:val="toc 9"/>
    <w:basedOn w:val="Normal"/>
    <w:next w:val="Normal"/>
    <w:uiPriority w:val="39"/>
    <w:rsid w:val="00625CA9"/>
    <w:pPr>
      <w:tabs>
        <w:tab w:val="right" w:leader="dot" w:pos="8788"/>
      </w:tabs>
      <w:ind w:left="1540"/>
    </w:pPr>
    <w:rPr>
      <w:rFonts w:ascii="Times New Roman" w:hAnsi="Times New Roman"/>
    </w:rPr>
  </w:style>
  <w:style w:type="paragraph" w:customStyle="1" w:styleId="Ausfllhinweis">
    <w:name w:val="Ausfüllhinweis"/>
    <w:basedOn w:val="Normal"/>
    <w:rsid w:val="00625CA9"/>
    <w:pPr>
      <w:tabs>
        <w:tab w:val="left" w:pos="284"/>
        <w:tab w:val="left" w:pos="1134"/>
      </w:tabs>
    </w:pPr>
    <w:rPr>
      <w:sz w:val="16"/>
    </w:rPr>
  </w:style>
  <w:style w:type="paragraph" w:customStyle="1" w:styleId="texte1">
    <w:name w:val="texte1"/>
    <w:basedOn w:val="Normal"/>
    <w:rsid w:val="00625CA9"/>
    <w:pPr>
      <w:spacing w:before="120"/>
      <w:ind w:left="567"/>
    </w:pPr>
    <w:rPr>
      <w:lang w:val="en-US"/>
    </w:rPr>
  </w:style>
  <w:style w:type="paragraph" w:customStyle="1" w:styleId="normaltitle">
    <w:name w:val="normal_title"/>
    <w:basedOn w:val="Normal"/>
    <w:rsid w:val="00625CA9"/>
    <w:pPr>
      <w:widowControl w:val="0"/>
      <w:shd w:val="pct50" w:color="auto" w:fill="auto"/>
      <w:spacing w:line="260" w:lineRule="exact"/>
      <w:ind w:right="-85"/>
      <w:jc w:val="both"/>
    </w:pPr>
    <w:rPr>
      <w:b/>
      <w:color w:val="FFFFFF"/>
      <w:sz w:val="18"/>
      <w:lang w:val="en-US"/>
    </w:rPr>
  </w:style>
  <w:style w:type="paragraph" w:styleId="Caption">
    <w:name w:val="caption"/>
    <w:basedOn w:val="Normal"/>
    <w:next w:val="Normal"/>
    <w:qFormat/>
    <w:rsid w:val="00EB49E0"/>
    <w:pPr>
      <w:spacing w:after="200"/>
      <w:ind w:left="709"/>
    </w:pPr>
    <w:rPr>
      <w:i/>
    </w:rPr>
  </w:style>
  <w:style w:type="paragraph" w:styleId="TableofFigures">
    <w:name w:val="table of figures"/>
    <w:basedOn w:val="Normal"/>
    <w:next w:val="Normal"/>
    <w:semiHidden/>
    <w:rsid w:val="00625CA9"/>
    <w:pPr>
      <w:tabs>
        <w:tab w:val="right" w:leader="dot" w:pos="8788"/>
      </w:tabs>
      <w:spacing w:before="120"/>
    </w:pPr>
  </w:style>
  <w:style w:type="paragraph" w:customStyle="1" w:styleId="Name">
    <w:name w:val="Name"/>
    <w:basedOn w:val="Bullet"/>
    <w:rsid w:val="00625CA9"/>
    <w:pPr>
      <w:spacing w:before="0" w:after="0" w:line="240" w:lineRule="auto"/>
    </w:pPr>
    <w:rPr>
      <w:b/>
      <w:sz w:val="36"/>
    </w:rPr>
  </w:style>
  <w:style w:type="paragraph" w:customStyle="1" w:styleId="Tablesmall">
    <w:name w:val="Table small"/>
    <w:basedOn w:val="Normal"/>
    <w:rsid w:val="00625CA9"/>
    <w:pPr>
      <w:widowControl w:val="0"/>
      <w:spacing w:line="240" w:lineRule="atLeast"/>
    </w:pPr>
    <w:rPr>
      <w:sz w:val="18"/>
      <w:lang w:val="en-US"/>
    </w:rPr>
  </w:style>
  <w:style w:type="paragraph" w:styleId="BodyText">
    <w:name w:val="Body Text"/>
    <w:basedOn w:val="Normal"/>
    <w:link w:val="BodyTextChar"/>
    <w:rsid w:val="00625CA9"/>
    <w:rPr>
      <w:color w:val="808080"/>
    </w:rPr>
  </w:style>
  <w:style w:type="paragraph" w:styleId="BodyTextIndent">
    <w:name w:val="Body Text Indent"/>
    <w:basedOn w:val="Normal"/>
    <w:link w:val="BodyTextIndentChar"/>
    <w:rsid w:val="00625CA9"/>
    <w:pPr>
      <w:suppressAutoHyphens/>
      <w:ind w:left="709"/>
    </w:pPr>
  </w:style>
  <w:style w:type="paragraph" w:styleId="FootnoteText">
    <w:name w:val="footnote text"/>
    <w:basedOn w:val="Normal"/>
    <w:semiHidden/>
    <w:rsid w:val="00625CA9"/>
  </w:style>
  <w:style w:type="character" w:styleId="FootnoteReference">
    <w:name w:val="footnote reference"/>
    <w:basedOn w:val="DefaultParagraphFont"/>
    <w:semiHidden/>
    <w:rsid w:val="00625CA9"/>
    <w:rPr>
      <w:vertAlign w:val="superscript"/>
    </w:rPr>
  </w:style>
  <w:style w:type="paragraph" w:styleId="BodyText2">
    <w:name w:val="Body Text 2"/>
    <w:basedOn w:val="Normal"/>
    <w:rsid w:val="00625CA9"/>
    <w:pPr>
      <w:widowControl w:val="0"/>
    </w:pPr>
    <w:rPr>
      <w:rFonts w:ascii="Courier New" w:hAnsi="Courier New"/>
      <w:color w:val="000000"/>
      <w:lang w:val="en-AU"/>
    </w:rPr>
  </w:style>
  <w:style w:type="paragraph" w:customStyle="1" w:styleId="bodycopy">
    <w:name w:val="body copy"/>
    <w:aliases w:val="b"/>
    <w:rsid w:val="00625CA9"/>
    <w:pPr>
      <w:spacing w:after="240"/>
    </w:pPr>
    <w:rPr>
      <w:sz w:val="22"/>
    </w:rPr>
  </w:style>
  <w:style w:type="character" w:styleId="Hyperlink">
    <w:name w:val="Hyperlink"/>
    <w:basedOn w:val="DefaultParagraphFont"/>
    <w:rsid w:val="00625CA9"/>
    <w:rPr>
      <w:color w:val="0000FF"/>
      <w:u w:val="single"/>
    </w:rPr>
  </w:style>
  <w:style w:type="paragraph" w:customStyle="1" w:styleId="Code">
    <w:name w:val="Code"/>
    <w:basedOn w:val="Body"/>
    <w:link w:val="CodeChar"/>
    <w:qFormat/>
    <w:rsid w:val="00F50956"/>
    <w:pPr>
      <w:shd w:val="clear" w:color="auto" w:fill="F2F2F2" w:themeFill="background1" w:themeFillShade="F2"/>
      <w:tabs>
        <w:tab w:val="left" w:pos="1134"/>
        <w:tab w:val="left" w:pos="1701"/>
        <w:tab w:val="left" w:pos="2268"/>
        <w:tab w:val="left" w:pos="2835"/>
        <w:tab w:val="left" w:pos="3402"/>
      </w:tabs>
      <w:ind w:left="2268" w:hanging="1559"/>
      <w:contextualSpacing/>
    </w:pPr>
    <w:rPr>
      <w:rFonts w:ascii="Lucida Console" w:hAnsi="Lucida Console"/>
      <w:sz w:val="16"/>
    </w:rPr>
  </w:style>
  <w:style w:type="paragraph" w:styleId="BodyText3">
    <w:name w:val="Body Text 3"/>
    <w:basedOn w:val="Normal"/>
    <w:rsid w:val="00625CA9"/>
    <w:rPr>
      <w:rFonts w:ascii="Lucida Console" w:hAnsi="Lucida Console"/>
    </w:rPr>
  </w:style>
  <w:style w:type="character" w:styleId="FollowedHyperlink">
    <w:name w:val="FollowedHyperlink"/>
    <w:basedOn w:val="DefaultParagraphFont"/>
    <w:rsid w:val="00625CA9"/>
    <w:rPr>
      <w:color w:val="800080"/>
      <w:u w:val="single"/>
    </w:rPr>
  </w:style>
  <w:style w:type="table" w:styleId="TableGrid">
    <w:name w:val="Table Grid"/>
    <w:basedOn w:val="TableNormal"/>
    <w:uiPriority w:val="59"/>
    <w:rsid w:val="001B1C6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semiHidden/>
    <w:rsid w:val="002D71F0"/>
    <w:rPr>
      <w:sz w:val="16"/>
      <w:szCs w:val="16"/>
    </w:rPr>
  </w:style>
  <w:style w:type="paragraph" w:styleId="CommentText">
    <w:name w:val="annotation text"/>
    <w:basedOn w:val="Normal"/>
    <w:link w:val="CommentTextChar"/>
    <w:semiHidden/>
    <w:rsid w:val="002D71F0"/>
  </w:style>
  <w:style w:type="paragraph" w:styleId="CommentSubject">
    <w:name w:val="annotation subject"/>
    <w:basedOn w:val="CommentText"/>
    <w:next w:val="CommentText"/>
    <w:semiHidden/>
    <w:rsid w:val="002D71F0"/>
    <w:rPr>
      <w:b/>
      <w:bCs/>
    </w:rPr>
  </w:style>
  <w:style w:type="paragraph" w:customStyle="1" w:styleId="StyleHeading4Linespacing15lines">
    <w:name w:val="Style Heading 4 + Line spacing:  1.5 lines"/>
    <w:basedOn w:val="Heading4"/>
    <w:rsid w:val="002D63D4"/>
    <w:pPr>
      <w:spacing w:line="360" w:lineRule="auto"/>
    </w:pPr>
    <w:rPr>
      <w:b/>
      <w:bCs/>
      <w:iCs/>
    </w:rPr>
  </w:style>
  <w:style w:type="paragraph" w:customStyle="1" w:styleId="Figure">
    <w:name w:val="Figure"/>
    <w:basedOn w:val="Normal"/>
    <w:rsid w:val="00052D06"/>
    <w:pPr>
      <w:keepNext/>
      <w:spacing w:before="200"/>
      <w:ind w:left="709"/>
    </w:pPr>
    <w:rPr>
      <w:noProof/>
      <w:lang w:val="en-NZ" w:eastAsia="ja-JP"/>
    </w:rPr>
  </w:style>
  <w:style w:type="paragraph" w:customStyle="1" w:styleId="Text">
    <w:name w:val="Text"/>
    <w:basedOn w:val="Normal"/>
    <w:rsid w:val="00B5325A"/>
    <w:pPr>
      <w:overflowPunct w:val="0"/>
      <w:autoSpaceDE w:val="0"/>
      <w:autoSpaceDN w:val="0"/>
      <w:adjustRightInd w:val="0"/>
      <w:spacing w:before="120"/>
      <w:textAlignment w:val="baseline"/>
    </w:pPr>
    <w:rPr>
      <w:rFonts w:cs="Arial"/>
      <w:szCs w:val="22"/>
      <w:lang w:eastAsia="de-DE"/>
    </w:rPr>
  </w:style>
  <w:style w:type="paragraph" w:styleId="ListParagraph">
    <w:name w:val="List Paragraph"/>
    <w:basedOn w:val="Normal"/>
    <w:uiPriority w:val="34"/>
    <w:qFormat/>
    <w:rsid w:val="00916CBE"/>
    <w:pPr>
      <w:numPr>
        <w:numId w:val="2"/>
      </w:numPr>
      <w:contextualSpacing/>
    </w:pPr>
  </w:style>
  <w:style w:type="paragraph" w:styleId="Revision">
    <w:name w:val="Revision"/>
    <w:hidden/>
    <w:rsid w:val="00283170"/>
    <w:rPr>
      <w:rFonts w:ascii="Arial" w:hAnsi="Arial"/>
      <w:sz w:val="20"/>
    </w:rPr>
  </w:style>
  <w:style w:type="paragraph" w:styleId="DocumentMap">
    <w:name w:val="Document Map"/>
    <w:basedOn w:val="Normal"/>
    <w:link w:val="DocumentMapChar"/>
    <w:rsid w:val="00283170"/>
    <w:rPr>
      <w:rFonts w:ascii="Lucida Grande" w:hAnsi="Lucida Grande" w:cs="Lucida Grande"/>
      <w:sz w:val="24"/>
    </w:rPr>
  </w:style>
  <w:style w:type="character" w:customStyle="1" w:styleId="DocumentMapChar">
    <w:name w:val="Document Map Char"/>
    <w:basedOn w:val="DefaultParagraphFont"/>
    <w:link w:val="DocumentMap"/>
    <w:rsid w:val="00283170"/>
    <w:rPr>
      <w:rFonts w:ascii="Lucida Grande" w:hAnsi="Lucida Grande" w:cs="Lucida Grande"/>
    </w:rPr>
  </w:style>
  <w:style w:type="paragraph" w:customStyle="1" w:styleId="Body">
    <w:name w:val="Body"/>
    <w:basedOn w:val="Normal"/>
    <w:link w:val="BodyChar"/>
    <w:qFormat/>
    <w:rsid w:val="00A7583F"/>
    <w:pPr>
      <w:spacing w:before="100" w:after="100" w:line="240" w:lineRule="atLeast"/>
      <w:ind w:left="709"/>
    </w:pPr>
  </w:style>
  <w:style w:type="character" w:customStyle="1" w:styleId="BodyTextChar">
    <w:name w:val="Body Text Char"/>
    <w:basedOn w:val="DefaultParagraphFont"/>
    <w:link w:val="BodyText"/>
    <w:rsid w:val="001F5FAB"/>
    <w:rPr>
      <w:rFonts w:ascii="Arial" w:hAnsi="Arial"/>
      <w:color w:val="808080"/>
      <w:sz w:val="20"/>
    </w:rPr>
  </w:style>
  <w:style w:type="character" w:customStyle="1" w:styleId="BodyTextIndentChar">
    <w:name w:val="Body Text Indent Char"/>
    <w:basedOn w:val="DefaultParagraphFont"/>
    <w:link w:val="BodyTextIndent"/>
    <w:rsid w:val="001F5FAB"/>
    <w:rPr>
      <w:rFonts w:ascii="Arial" w:hAnsi="Arial"/>
      <w:sz w:val="20"/>
    </w:rPr>
  </w:style>
  <w:style w:type="paragraph" w:customStyle="1" w:styleId="DocAction">
    <w:name w:val="Doc Action"/>
    <w:basedOn w:val="Body"/>
    <w:next w:val="Body"/>
    <w:link w:val="DocActionChar"/>
    <w:qFormat/>
    <w:rsid w:val="001F5FAB"/>
    <w:rPr>
      <w:i/>
      <w:color w:val="FF0000"/>
    </w:rPr>
  </w:style>
  <w:style w:type="paragraph" w:customStyle="1" w:styleId="HangingIndent">
    <w:name w:val="Hanging Indent"/>
    <w:basedOn w:val="Body"/>
    <w:link w:val="HangingIndentChar"/>
    <w:qFormat/>
    <w:rsid w:val="00A7583F"/>
    <w:pPr>
      <w:ind w:left="2410" w:hanging="1701"/>
    </w:pPr>
  </w:style>
  <w:style w:type="character" w:customStyle="1" w:styleId="BodyChar">
    <w:name w:val="Body Char"/>
    <w:basedOn w:val="DefaultParagraphFont"/>
    <w:link w:val="Body"/>
    <w:rsid w:val="00A7583F"/>
    <w:rPr>
      <w:rFonts w:ascii="Tahoma" w:hAnsi="Tahoma"/>
      <w:sz w:val="22"/>
    </w:rPr>
  </w:style>
  <w:style w:type="character" w:customStyle="1" w:styleId="DocActionChar">
    <w:name w:val="Doc Action Char"/>
    <w:basedOn w:val="BodyChar"/>
    <w:link w:val="DocAction"/>
    <w:rsid w:val="00A9779B"/>
    <w:rPr>
      <w:rFonts w:ascii="Tahoma" w:hAnsi="Tahoma"/>
      <w:i/>
      <w:color w:val="FF0000"/>
      <w:sz w:val="22"/>
    </w:rPr>
  </w:style>
  <w:style w:type="paragraph" w:customStyle="1" w:styleId="Note">
    <w:name w:val="Note"/>
    <w:basedOn w:val="Body"/>
    <w:next w:val="Body"/>
    <w:link w:val="NoteChar"/>
    <w:qFormat/>
    <w:rsid w:val="00786760"/>
    <w:pPr>
      <w:keepLines/>
      <w:shd w:val="thinReverseDiagStripe" w:color="EEECE1" w:themeColor="background2" w:fill="FBD4B4" w:themeFill="accent6" w:themeFillTint="66"/>
      <w:ind w:left="708" w:hanging="992"/>
    </w:pPr>
  </w:style>
  <w:style w:type="character" w:customStyle="1" w:styleId="NoteChar">
    <w:name w:val="Note Char"/>
    <w:basedOn w:val="BodyChar"/>
    <w:link w:val="Note"/>
    <w:rsid w:val="00786760"/>
    <w:rPr>
      <w:rFonts w:ascii="Tahoma" w:hAnsi="Tahoma"/>
      <w:sz w:val="22"/>
      <w:shd w:val="thinReverseDiagStripe" w:color="EEECE1" w:themeColor="background2" w:fill="FBD4B4" w:themeFill="accent6" w:themeFillTint="66"/>
    </w:rPr>
  </w:style>
  <w:style w:type="paragraph" w:customStyle="1" w:styleId="CaptionIndented">
    <w:name w:val="Caption Indented"/>
    <w:basedOn w:val="Caption"/>
    <w:next w:val="Body"/>
    <w:qFormat/>
    <w:rsid w:val="006E6A31"/>
    <w:pPr>
      <w:ind w:left="1134"/>
    </w:pPr>
  </w:style>
  <w:style w:type="paragraph" w:customStyle="1" w:styleId="FigureIndented">
    <w:name w:val="Figure Indented"/>
    <w:basedOn w:val="Figure"/>
    <w:next w:val="CaptionIndented"/>
    <w:qFormat/>
    <w:rsid w:val="00EB49E0"/>
    <w:pPr>
      <w:ind w:left="1134"/>
    </w:pPr>
  </w:style>
  <w:style w:type="character" w:customStyle="1" w:styleId="GUIWord">
    <w:name w:val="GUI Word"/>
    <w:basedOn w:val="DefaultParagraphFont"/>
    <w:uiPriority w:val="1"/>
    <w:qFormat/>
    <w:rsid w:val="00D778C5"/>
    <w:rPr>
      <w:i/>
      <w:color w:val="595959" w:themeColor="text1" w:themeTint="A6"/>
    </w:rPr>
  </w:style>
  <w:style w:type="character" w:customStyle="1" w:styleId="ActionButton">
    <w:name w:val="Action Button"/>
    <w:basedOn w:val="DefaultParagraphFont"/>
    <w:uiPriority w:val="1"/>
    <w:qFormat/>
    <w:rsid w:val="00D0301C"/>
    <w:rPr>
      <w:b/>
      <w:bdr w:val="single" w:sz="4" w:space="0" w:color="BFBFBF" w:themeColor="background1" w:themeShade="BF" w:shadow="1"/>
      <w:shd w:val="clear" w:color="auto" w:fill="F2F2F2" w:themeFill="background1" w:themeFillShade="F2"/>
    </w:rPr>
  </w:style>
  <w:style w:type="character" w:styleId="Emphasis">
    <w:name w:val="Emphasis"/>
    <w:basedOn w:val="DefaultParagraphFont"/>
    <w:rsid w:val="005220B7"/>
    <w:rPr>
      <w:i/>
      <w:iCs/>
    </w:rPr>
  </w:style>
  <w:style w:type="character" w:styleId="Strong">
    <w:name w:val="Strong"/>
    <w:basedOn w:val="DefaultParagraphFont"/>
    <w:uiPriority w:val="22"/>
    <w:qFormat/>
    <w:rsid w:val="005220B7"/>
    <w:rPr>
      <w:b/>
      <w:bCs/>
    </w:rPr>
  </w:style>
  <w:style w:type="character" w:customStyle="1" w:styleId="CrossReference">
    <w:name w:val="Cross Reference"/>
    <w:basedOn w:val="DefaultParagraphFont"/>
    <w:uiPriority w:val="1"/>
    <w:qFormat/>
    <w:rsid w:val="00015032"/>
    <w:rPr>
      <w:i/>
    </w:rPr>
  </w:style>
  <w:style w:type="character" w:customStyle="1" w:styleId="apple-converted-space">
    <w:name w:val="apple-converted-space"/>
    <w:basedOn w:val="DefaultParagraphFont"/>
    <w:rsid w:val="001E298F"/>
  </w:style>
  <w:style w:type="paragraph" w:customStyle="1" w:styleId="BulletFollowing">
    <w:name w:val="Bullet Following"/>
    <w:basedOn w:val="Bullet"/>
    <w:next w:val="Bullet"/>
    <w:link w:val="BulletFollowingChar"/>
    <w:qFormat/>
    <w:rsid w:val="006E6A31"/>
    <w:pPr>
      <w:numPr>
        <w:numId w:val="0"/>
      </w:numPr>
      <w:ind w:left="1134"/>
    </w:pPr>
  </w:style>
  <w:style w:type="paragraph" w:customStyle="1" w:styleId="iNormal">
    <w:name w:val="iNormal"/>
    <w:link w:val="iNormalChar"/>
    <w:qFormat/>
    <w:rsid w:val="007B4B5E"/>
    <w:pPr>
      <w:spacing w:before="120"/>
      <w:jc w:val="both"/>
    </w:pPr>
    <w:rPr>
      <w:rFonts w:ascii="Tahoma" w:eastAsiaTheme="minorEastAsia" w:hAnsi="Tahoma"/>
      <w:color w:val="404040"/>
      <w:sz w:val="22"/>
      <w:lang w:val="en-US"/>
    </w:rPr>
  </w:style>
  <w:style w:type="character" w:customStyle="1" w:styleId="BulletChar">
    <w:name w:val="Bullet Char"/>
    <w:basedOn w:val="BodyChar"/>
    <w:link w:val="Bullet"/>
    <w:rsid w:val="00F50667"/>
    <w:rPr>
      <w:rFonts w:ascii="Tahoma" w:hAnsi="Tahoma"/>
      <w:sz w:val="22"/>
    </w:rPr>
  </w:style>
  <w:style w:type="character" w:customStyle="1" w:styleId="BulletFollowingChar">
    <w:name w:val="Bullet Following Char"/>
    <w:basedOn w:val="BulletChar"/>
    <w:link w:val="BulletFollowing"/>
    <w:rsid w:val="006E6A31"/>
    <w:rPr>
      <w:rFonts w:ascii="Tahoma" w:hAnsi="Tahoma"/>
      <w:sz w:val="22"/>
    </w:rPr>
  </w:style>
  <w:style w:type="character" w:customStyle="1" w:styleId="iEmphasis">
    <w:name w:val="iEmphasis"/>
    <w:rsid w:val="007B4B5E"/>
    <w:rPr>
      <w:i/>
    </w:rPr>
  </w:style>
  <w:style w:type="paragraph" w:customStyle="1" w:styleId="iCode">
    <w:name w:val="iCode"/>
    <w:basedOn w:val="iNormal"/>
    <w:link w:val="iCodeChar"/>
    <w:qFormat/>
    <w:rsid w:val="007B4B5E"/>
    <w:pPr>
      <w:spacing w:after="120"/>
      <w:ind w:left="720"/>
      <w:contextualSpacing/>
    </w:pPr>
    <w:rPr>
      <w:rFonts w:ascii="Courier New" w:hAnsi="Courier New"/>
      <w:lang w:val="en-AU"/>
    </w:rPr>
  </w:style>
  <w:style w:type="character" w:customStyle="1" w:styleId="iNormalChar">
    <w:name w:val="iNormal Char"/>
    <w:basedOn w:val="DefaultParagraphFont"/>
    <w:link w:val="iNormal"/>
    <w:rsid w:val="007B4B5E"/>
    <w:rPr>
      <w:rFonts w:ascii="Tahoma" w:eastAsiaTheme="minorEastAsia" w:hAnsi="Tahoma"/>
      <w:color w:val="404040"/>
      <w:sz w:val="22"/>
      <w:lang w:val="en-US"/>
    </w:rPr>
  </w:style>
  <w:style w:type="character" w:customStyle="1" w:styleId="iCodeChar">
    <w:name w:val="iCode Char"/>
    <w:basedOn w:val="iNormalChar"/>
    <w:link w:val="iCode"/>
    <w:rsid w:val="007B4B5E"/>
    <w:rPr>
      <w:rFonts w:ascii="Courier New" w:eastAsiaTheme="minorEastAsia" w:hAnsi="Courier New"/>
      <w:color w:val="404040"/>
      <w:sz w:val="22"/>
      <w:lang w:val="en-AU"/>
    </w:rPr>
  </w:style>
  <w:style w:type="character" w:customStyle="1" w:styleId="Heading1Char">
    <w:name w:val="Heading 1 Char"/>
    <w:basedOn w:val="DefaultParagraphFont"/>
    <w:link w:val="Heading1"/>
    <w:uiPriority w:val="9"/>
    <w:rsid w:val="0080641E"/>
    <w:rPr>
      <w:rFonts w:ascii="Tahoma" w:hAnsi="Tahoma"/>
      <w:b/>
      <w:sz w:val="28"/>
    </w:rPr>
  </w:style>
  <w:style w:type="paragraph" w:customStyle="1" w:styleId="Numbered">
    <w:name w:val="Numbered"/>
    <w:basedOn w:val="Body"/>
    <w:qFormat/>
    <w:rsid w:val="006820AE"/>
    <w:pPr>
      <w:numPr>
        <w:numId w:val="4"/>
      </w:numPr>
    </w:pPr>
  </w:style>
  <w:style w:type="paragraph" w:customStyle="1" w:styleId="HeadingUnnumbered">
    <w:name w:val="Heading Unnumbered"/>
    <w:basedOn w:val="Heading1"/>
    <w:next w:val="Body"/>
    <w:qFormat/>
    <w:rsid w:val="0080641E"/>
    <w:pPr>
      <w:numPr>
        <w:numId w:val="0"/>
      </w:numPr>
    </w:pPr>
  </w:style>
  <w:style w:type="paragraph" w:styleId="NormalWeb">
    <w:name w:val="Normal (Web)"/>
    <w:basedOn w:val="Normal"/>
    <w:uiPriority w:val="99"/>
    <w:unhideWhenUsed/>
    <w:rsid w:val="000400EA"/>
    <w:pPr>
      <w:spacing w:before="100" w:beforeAutospacing="1" w:after="100" w:afterAutospacing="1"/>
    </w:pPr>
    <w:rPr>
      <w:rFonts w:ascii="Times New Roman" w:hAnsi="Times New Roman"/>
      <w:sz w:val="24"/>
      <w:lang w:val="en-AU" w:eastAsia="ja-JP"/>
    </w:rPr>
  </w:style>
  <w:style w:type="table" w:customStyle="1" w:styleId="TableSimple">
    <w:name w:val="Table Simple"/>
    <w:basedOn w:val="TableNormal"/>
    <w:uiPriority w:val="99"/>
    <w:rsid w:val="00CC29F0"/>
    <w:rPr>
      <w:rFonts w:ascii="Tahoma" w:hAnsi="Tahoma"/>
      <w:sz w:val="22"/>
    </w:rPr>
    <w:tblPr>
      <w:tblInd w:w="709"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rPr>
      <w:cantSplit/>
    </w:trPr>
  </w:style>
  <w:style w:type="paragraph" w:customStyle="1" w:styleId="TableText">
    <w:name w:val="Table Text"/>
    <w:basedOn w:val="Body"/>
    <w:qFormat/>
    <w:rsid w:val="00305207"/>
    <w:pPr>
      <w:ind w:left="0"/>
    </w:pPr>
  </w:style>
  <w:style w:type="paragraph" w:customStyle="1" w:styleId="Warning">
    <w:name w:val="Warning"/>
    <w:basedOn w:val="Note"/>
    <w:link w:val="WarningChar"/>
    <w:qFormat/>
    <w:rsid w:val="00D3641C"/>
    <w:pPr>
      <w:pBdr>
        <w:top w:val="single" w:sz="24" w:space="1" w:color="FF0000"/>
        <w:left w:val="single" w:sz="24" w:space="4" w:color="FF0000"/>
        <w:bottom w:val="single" w:sz="24" w:space="1" w:color="FF0000"/>
        <w:right w:val="single" w:sz="24" w:space="4" w:color="FF0000"/>
      </w:pBdr>
      <w:shd w:val="clear" w:color="auto" w:fill="F2F2F2" w:themeFill="background1" w:themeFillShade="F2"/>
    </w:pPr>
  </w:style>
  <w:style w:type="paragraph" w:customStyle="1" w:styleId="TableCode">
    <w:name w:val="Table Code"/>
    <w:basedOn w:val="Code"/>
    <w:qFormat/>
    <w:rsid w:val="00207647"/>
    <w:pPr>
      <w:ind w:left="0"/>
    </w:pPr>
  </w:style>
  <w:style w:type="character" w:customStyle="1" w:styleId="WarningChar">
    <w:name w:val="Warning Char"/>
    <w:basedOn w:val="NoteChar"/>
    <w:link w:val="Warning"/>
    <w:rsid w:val="00D3641C"/>
    <w:rPr>
      <w:rFonts w:ascii="Tahoma" w:hAnsi="Tahoma"/>
      <w:sz w:val="22"/>
      <w:shd w:val="clear" w:color="auto" w:fill="F2F2F2" w:themeFill="background1" w:themeFillShade="F2"/>
    </w:rPr>
  </w:style>
  <w:style w:type="character" w:customStyle="1" w:styleId="CodeChar">
    <w:name w:val="Code Char"/>
    <w:basedOn w:val="BodyChar"/>
    <w:link w:val="Code"/>
    <w:rsid w:val="00F50956"/>
    <w:rPr>
      <w:rFonts w:ascii="Lucida Console" w:hAnsi="Lucida Console"/>
      <w:sz w:val="16"/>
      <w:shd w:val="clear" w:color="auto" w:fill="F2F2F2" w:themeFill="background1" w:themeFillShade="F2"/>
    </w:rPr>
  </w:style>
  <w:style w:type="paragraph" w:customStyle="1" w:styleId="BulletHangingIndent">
    <w:name w:val="Bullet Hanging Indent"/>
    <w:basedOn w:val="HangingIndent"/>
    <w:link w:val="BulletHangingIndentChar"/>
    <w:qFormat/>
    <w:rsid w:val="006E6A31"/>
    <w:pPr>
      <w:ind w:hanging="1276"/>
    </w:pPr>
  </w:style>
  <w:style w:type="paragraph" w:customStyle="1" w:styleId="Formula">
    <w:name w:val="Formula"/>
    <w:basedOn w:val="Body"/>
    <w:link w:val="FormulaChar"/>
    <w:qFormat/>
    <w:rsid w:val="00A307F9"/>
    <w:pPr>
      <w:ind w:left="1418"/>
    </w:pPr>
    <w:rPr>
      <w:rFonts w:ascii="Times New Roman" w:hAnsi="Times New Roman"/>
      <w:i/>
    </w:rPr>
  </w:style>
  <w:style w:type="character" w:customStyle="1" w:styleId="HangingIndentChar">
    <w:name w:val="Hanging Indent Char"/>
    <w:basedOn w:val="BodyChar"/>
    <w:link w:val="HangingIndent"/>
    <w:rsid w:val="006E6A31"/>
    <w:rPr>
      <w:rFonts w:ascii="Tahoma" w:hAnsi="Tahoma"/>
      <w:sz w:val="22"/>
    </w:rPr>
  </w:style>
  <w:style w:type="character" w:customStyle="1" w:styleId="BulletHangingIndentChar">
    <w:name w:val="Bullet Hanging Indent Char"/>
    <w:basedOn w:val="HangingIndentChar"/>
    <w:link w:val="BulletHangingIndent"/>
    <w:rsid w:val="006E6A31"/>
    <w:rPr>
      <w:rFonts w:ascii="Tahoma" w:hAnsi="Tahoma"/>
      <w:sz w:val="22"/>
    </w:rPr>
  </w:style>
  <w:style w:type="paragraph" w:customStyle="1" w:styleId="CodeSmall">
    <w:name w:val="Code Small"/>
    <w:basedOn w:val="Code"/>
    <w:link w:val="CodeSmallChar"/>
    <w:qFormat/>
    <w:rsid w:val="002100B4"/>
    <w:rPr>
      <w:sz w:val="14"/>
      <w:szCs w:val="14"/>
    </w:rPr>
  </w:style>
  <w:style w:type="character" w:customStyle="1" w:styleId="FormulaChar">
    <w:name w:val="Formula Char"/>
    <w:basedOn w:val="BodyChar"/>
    <w:link w:val="Formula"/>
    <w:rsid w:val="00A307F9"/>
    <w:rPr>
      <w:rFonts w:ascii="Tahoma" w:hAnsi="Tahoma"/>
      <w:i/>
      <w:sz w:val="22"/>
    </w:rPr>
  </w:style>
  <w:style w:type="character" w:customStyle="1" w:styleId="CodeSmallChar">
    <w:name w:val="Code Small Char"/>
    <w:basedOn w:val="CodeChar"/>
    <w:link w:val="CodeSmall"/>
    <w:rsid w:val="002100B4"/>
    <w:rPr>
      <w:rFonts w:ascii="Lucida Console" w:hAnsi="Lucida Console"/>
      <w:sz w:val="14"/>
      <w:szCs w:val="14"/>
      <w:shd w:val="clear" w:color="auto" w:fill="FFFF00"/>
    </w:rPr>
  </w:style>
  <w:style w:type="paragraph" w:styleId="Bibliography">
    <w:name w:val="Bibliography"/>
    <w:basedOn w:val="Body"/>
    <w:next w:val="Body"/>
    <w:rsid w:val="00BB33C3"/>
  </w:style>
  <w:style w:type="table" w:customStyle="1" w:styleId="Calendar1">
    <w:name w:val="Calendar 1"/>
    <w:basedOn w:val="TableNormal"/>
    <w:uiPriority w:val="99"/>
    <w:qFormat/>
    <w:rsid w:val="00587DC2"/>
    <w:rPr>
      <w:rFonts w:asciiTheme="minorHAnsi" w:eastAsiaTheme="minorEastAsia" w:hAnsiTheme="minorHAnsi" w:cstheme="minorBidi"/>
      <w:sz w:val="22"/>
      <w:szCs w:val="22"/>
      <w:lang w:val="en-US" w:bidi="en-US"/>
    </w:rPr>
    <w:tblPr>
      <w:tblStyleRowBandSize w:val="1"/>
      <w:tblStyleColBandSize w:val="1"/>
      <w:tblInd w:w="0" w:type="dxa"/>
      <w:tblCellMar>
        <w:top w:w="0" w:type="dxa"/>
        <w:left w:w="108" w:type="dxa"/>
        <w:bottom w:w="0" w:type="dxa"/>
        <w:right w:w="108" w:type="dxa"/>
      </w:tblCellMar>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 w:type="table" w:customStyle="1" w:styleId="Instructions">
    <w:name w:val="Instructions"/>
    <w:basedOn w:val="TableNormal"/>
    <w:uiPriority w:val="99"/>
    <w:rsid w:val="006C7C40"/>
    <w:rPr>
      <w:rFonts w:ascii="Arial" w:hAnsi="Arial"/>
      <w:sz w:val="22"/>
    </w:rPr>
    <w:tblPr>
      <w:tblInd w:w="709" w:type="dxa"/>
      <w:tblCellMar>
        <w:top w:w="0" w:type="dxa"/>
        <w:left w:w="108" w:type="dxa"/>
        <w:bottom w:w="0" w:type="dxa"/>
        <w:right w:w="108" w:type="dxa"/>
      </w:tblCellMar>
    </w:tblPr>
    <w:tcPr>
      <w:shd w:val="clear" w:color="auto" w:fill="DBE5F1" w:themeFill="accent1" w:themeFillTint="33"/>
    </w:tcPr>
  </w:style>
  <w:style w:type="paragraph" w:customStyle="1" w:styleId="Hangingindentsub">
    <w:name w:val="Hanging indent sub"/>
    <w:basedOn w:val="HangingIndent"/>
    <w:qFormat/>
    <w:rsid w:val="00596CF3"/>
    <w:pPr>
      <w:ind w:left="4111"/>
    </w:pPr>
  </w:style>
  <w:style w:type="table" w:customStyle="1" w:styleId="TableGeneral">
    <w:name w:val="Table General"/>
    <w:basedOn w:val="TableNormal"/>
    <w:uiPriority w:val="99"/>
    <w:qFormat/>
    <w:rsid w:val="00A93CFC"/>
    <w:rPr>
      <w:rFonts w:ascii="Arial" w:hAnsi="Arial"/>
      <w:sz w:val="20"/>
    </w:rPr>
    <w:tblPr>
      <w:tblStyleRowBandSize w:val="1"/>
      <w:tblInd w:w="709" w:type="dxa"/>
      <w:tblBorders>
        <w:top w:val="single" w:sz="4" w:space="0" w:color="auto"/>
        <w:bottom w:val="single" w:sz="4" w:space="0" w:color="auto"/>
      </w:tblBorders>
      <w:tblCellMar>
        <w:top w:w="0" w:type="dxa"/>
        <w:left w:w="108" w:type="dxa"/>
        <w:bottom w:w="0" w:type="dxa"/>
        <w:right w:w="108" w:type="dxa"/>
      </w:tblCellMar>
    </w:tblPr>
    <w:trPr>
      <w:cantSplit/>
    </w:trPr>
    <w:tblStylePr w:type="firstRow">
      <w:rPr>
        <w:b/>
      </w:rPr>
      <w:tblPr/>
      <w:trPr>
        <w:cantSplit w:val="0"/>
      </w:trPr>
      <w:tcPr>
        <w:tcBorders>
          <w:top w:val="single" w:sz="4" w:space="0" w:color="auto"/>
          <w:left w:val="nil"/>
          <w:bottom w:val="single" w:sz="4" w:space="0" w:color="auto"/>
          <w:right w:val="nil"/>
          <w:insideH w:val="nil"/>
          <w:insideV w:val="nil"/>
          <w:tl2br w:val="nil"/>
          <w:tr2bl w:val="nil"/>
        </w:tcBorders>
      </w:tcPr>
    </w:tblStylePr>
    <w:tblStylePr w:type="band2Horz">
      <w:tblPr/>
      <w:tcPr>
        <w:shd w:val="clear" w:color="auto" w:fill="F2F2F2" w:themeFill="background1" w:themeFillShade="F2"/>
      </w:tcPr>
    </w:tblStylePr>
  </w:style>
  <w:style w:type="paragraph" w:customStyle="1" w:styleId="ProcessStep">
    <w:name w:val="Process Step"/>
    <w:basedOn w:val="Bullet"/>
    <w:qFormat/>
    <w:rsid w:val="002E3320"/>
    <w:pPr>
      <w:ind w:left="459"/>
    </w:pPr>
  </w:style>
  <w:style w:type="paragraph" w:customStyle="1" w:styleId="ProcessStepFollow">
    <w:name w:val="Process Step Follow"/>
    <w:basedOn w:val="ProcessStep"/>
    <w:next w:val="ProcessStep"/>
    <w:qFormat/>
    <w:rsid w:val="008E2F3C"/>
    <w:pPr>
      <w:numPr>
        <w:numId w:val="0"/>
      </w:numPr>
      <w:ind w:left="454"/>
    </w:pPr>
  </w:style>
  <w:style w:type="paragraph" w:customStyle="1" w:styleId="ProcessStepWarning">
    <w:name w:val="Process Step Warning"/>
    <w:basedOn w:val="Warning"/>
    <w:next w:val="ProcessStep"/>
    <w:qFormat/>
    <w:rsid w:val="00684760"/>
    <w:pPr>
      <w:ind w:left="1134" w:right="141"/>
    </w:pPr>
  </w:style>
  <w:style w:type="paragraph" w:customStyle="1" w:styleId="ProcessHeading">
    <w:name w:val="Process Heading"/>
    <w:basedOn w:val="Body"/>
    <w:next w:val="ProcessStep"/>
    <w:qFormat/>
    <w:rsid w:val="00B91FA5"/>
    <w:pPr>
      <w:keepNext/>
      <w:spacing w:after="0"/>
    </w:pPr>
    <w:rPr>
      <w:b/>
      <w:i/>
    </w:rPr>
  </w:style>
  <w:style w:type="table" w:customStyle="1" w:styleId="MetadataTable">
    <w:name w:val="Metadata Table"/>
    <w:basedOn w:val="TableNormal"/>
    <w:uiPriority w:val="99"/>
    <w:qFormat/>
    <w:rsid w:val="005E66DA"/>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SubUnnumbered">
    <w:name w:val="Heading Sub Unnumbered"/>
    <w:basedOn w:val="Heading3"/>
    <w:next w:val="Body"/>
    <w:qFormat/>
    <w:rsid w:val="00E36F51"/>
    <w:pPr>
      <w:numPr>
        <w:ilvl w:val="0"/>
        <w:numId w:val="0"/>
      </w:numPr>
      <w:spacing w:before="120"/>
      <w:ind w:left="712"/>
      <w:outlineLvl w:val="9"/>
    </w:pPr>
  </w:style>
  <w:style w:type="paragraph" w:customStyle="1" w:styleId="CaptioninTable">
    <w:name w:val="Caption in Table"/>
    <w:basedOn w:val="Caption"/>
    <w:next w:val="TableText"/>
    <w:qFormat/>
    <w:rsid w:val="00D15EB7"/>
    <w:pPr>
      <w:ind w:left="0"/>
    </w:pPr>
  </w:style>
  <w:style w:type="paragraph" w:customStyle="1" w:styleId="FigureinTable">
    <w:name w:val="Figure in Table"/>
    <w:basedOn w:val="Figure"/>
    <w:next w:val="CaptioninTable"/>
    <w:qFormat/>
    <w:rsid w:val="00D15EB7"/>
    <w:pPr>
      <w:ind w:left="0"/>
    </w:pPr>
  </w:style>
  <w:style w:type="paragraph" w:customStyle="1" w:styleId="HangingIndentinTable">
    <w:name w:val="Hanging Indent in Table"/>
    <w:basedOn w:val="HangingIndent"/>
    <w:qFormat/>
    <w:rsid w:val="00D15EB7"/>
    <w:pPr>
      <w:ind w:left="1220" w:hanging="1220"/>
    </w:pPr>
  </w:style>
  <w:style w:type="paragraph" w:customStyle="1" w:styleId="CodeinTable">
    <w:name w:val="Code in Table"/>
    <w:basedOn w:val="Code"/>
    <w:qFormat/>
    <w:rsid w:val="00CB1FEC"/>
    <w:pPr>
      <w:ind w:left="1559"/>
    </w:pPr>
  </w:style>
  <w:style w:type="paragraph" w:customStyle="1" w:styleId="BulletinTable">
    <w:name w:val="Bullet in Table"/>
    <w:basedOn w:val="Bullet"/>
    <w:qFormat/>
    <w:rsid w:val="00C65D61"/>
    <w:pPr>
      <w:ind w:left="403"/>
    </w:pPr>
  </w:style>
  <w:style w:type="paragraph" w:customStyle="1" w:styleId="Appendix1">
    <w:name w:val="Appendix 1"/>
    <w:basedOn w:val="Heading1"/>
    <w:next w:val="Body"/>
    <w:qFormat/>
    <w:rsid w:val="002E2195"/>
    <w:pPr>
      <w:numPr>
        <w:numId w:val="5"/>
      </w:numPr>
    </w:pPr>
  </w:style>
  <w:style w:type="paragraph" w:customStyle="1" w:styleId="HangingIndentSub0">
    <w:name w:val="Hanging Indent Sub"/>
    <w:basedOn w:val="HangingIndent"/>
    <w:qFormat/>
    <w:rsid w:val="00E155F8"/>
    <w:pPr>
      <w:ind w:left="3686" w:hanging="1276"/>
    </w:pPr>
  </w:style>
  <w:style w:type="character" w:customStyle="1" w:styleId="ipa">
    <w:name w:val="ipa"/>
    <w:basedOn w:val="DefaultParagraphFont"/>
    <w:rsid w:val="00211995"/>
  </w:style>
  <w:style w:type="paragraph" w:customStyle="1" w:styleId="FigureNewPage">
    <w:name w:val="Figure New Page"/>
    <w:basedOn w:val="Figure"/>
    <w:next w:val="Caption"/>
    <w:qFormat/>
    <w:rsid w:val="001C312D"/>
    <w:pPr>
      <w:pageBreakBefore/>
    </w:pPr>
    <w:rPr>
      <w:lang w:val="en-AU"/>
    </w:rPr>
  </w:style>
  <w:style w:type="paragraph" w:customStyle="1" w:styleId="NumberedItem">
    <w:name w:val="Numbered Item"/>
    <w:basedOn w:val="Bullet"/>
    <w:qFormat/>
    <w:rsid w:val="000278A8"/>
    <w:pPr>
      <w:numPr>
        <w:numId w:val="6"/>
      </w:numPr>
      <w:ind w:left="1134"/>
    </w:pPr>
  </w:style>
  <w:style w:type="paragraph" w:customStyle="1" w:styleId="Quotation">
    <w:name w:val="Quotation"/>
    <w:basedOn w:val="Body"/>
    <w:qFormat/>
    <w:rsid w:val="00A07DB7"/>
    <w:pPr>
      <w:ind w:left="1134"/>
    </w:pPr>
    <w:rPr>
      <w:i/>
      <w:sz w:val="20"/>
      <w:szCs w:val="20"/>
    </w:rPr>
  </w:style>
  <w:style w:type="character" w:customStyle="1" w:styleId="CommentTextChar">
    <w:name w:val="Comment Text Char"/>
    <w:basedOn w:val="DefaultParagraphFont"/>
    <w:link w:val="CommentText"/>
    <w:semiHidden/>
    <w:rsid w:val="00637AC0"/>
    <w:rPr>
      <w:rFonts w:ascii="Tahoma" w:hAnsi="Tahoma"/>
      <w:sz w:val="22"/>
    </w:rPr>
  </w:style>
  <w:style w:type="paragraph" w:customStyle="1" w:styleId="ProcessSub-step">
    <w:name w:val="Process Sub-step"/>
    <w:basedOn w:val="ProcessStep"/>
    <w:rsid w:val="00356BA2"/>
    <w:pPr>
      <w:numPr>
        <w:numId w:val="7"/>
      </w:numPr>
      <w:ind w:left="851"/>
    </w:pPr>
  </w:style>
  <w:style w:type="character" w:customStyle="1" w:styleId="Heading2Char">
    <w:name w:val="Heading 2 Char"/>
    <w:basedOn w:val="DefaultParagraphFont"/>
    <w:link w:val="Heading2"/>
    <w:rsid w:val="00334CF9"/>
    <w:rPr>
      <w:rFonts w:ascii="Tahoma" w:hAnsi="Tahoma"/>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053164">
      <w:bodyDiv w:val="1"/>
      <w:marLeft w:val="0"/>
      <w:marRight w:val="0"/>
      <w:marTop w:val="0"/>
      <w:marBottom w:val="0"/>
      <w:divBdr>
        <w:top w:val="none" w:sz="0" w:space="0" w:color="auto"/>
        <w:left w:val="none" w:sz="0" w:space="0" w:color="auto"/>
        <w:bottom w:val="none" w:sz="0" w:space="0" w:color="auto"/>
        <w:right w:val="none" w:sz="0" w:space="0" w:color="auto"/>
      </w:divBdr>
      <w:divsChild>
        <w:div w:id="94254938">
          <w:marLeft w:val="0"/>
          <w:marRight w:val="0"/>
          <w:marTop w:val="0"/>
          <w:marBottom w:val="0"/>
          <w:divBdr>
            <w:top w:val="none" w:sz="0" w:space="0" w:color="auto"/>
            <w:left w:val="none" w:sz="0" w:space="0" w:color="auto"/>
            <w:bottom w:val="none" w:sz="0" w:space="0" w:color="auto"/>
            <w:right w:val="none" w:sz="0" w:space="0" w:color="auto"/>
          </w:divBdr>
        </w:div>
        <w:div w:id="413551383">
          <w:marLeft w:val="0"/>
          <w:marRight w:val="0"/>
          <w:marTop w:val="0"/>
          <w:marBottom w:val="0"/>
          <w:divBdr>
            <w:top w:val="none" w:sz="0" w:space="0" w:color="auto"/>
            <w:left w:val="none" w:sz="0" w:space="0" w:color="auto"/>
            <w:bottom w:val="none" w:sz="0" w:space="0" w:color="auto"/>
            <w:right w:val="none" w:sz="0" w:space="0" w:color="auto"/>
          </w:divBdr>
        </w:div>
        <w:div w:id="1535574837">
          <w:marLeft w:val="0"/>
          <w:marRight w:val="0"/>
          <w:marTop w:val="0"/>
          <w:marBottom w:val="0"/>
          <w:divBdr>
            <w:top w:val="none" w:sz="0" w:space="0" w:color="auto"/>
            <w:left w:val="none" w:sz="0" w:space="0" w:color="auto"/>
            <w:bottom w:val="none" w:sz="0" w:space="0" w:color="auto"/>
            <w:right w:val="none" w:sz="0" w:space="0" w:color="auto"/>
          </w:divBdr>
        </w:div>
      </w:divsChild>
    </w:div>
    <w:div w:id="356004653">
      <w:bodyDiv w:val="1"/>
      <w:marLeft w:val="0"/>
      <w:marRight w:val="0"/>
      <w:marTop w:val="0"/>
      <w:marBottom w:val="0"/>
      <w:divBdr>
        <w:top w:val="none" w:sz="0" w:space="0" w:color="auto"/>
        <w:left w:val="none" w:sz="0" w:space="0" w:color="auto"/>
        <w:bottom w:val="none" w:sz="0" w:space="0" w:color="auto"/>
        <w:right w:val="none" w:sz="0" w:space="0" w:color="auto"/>
      </w:divBdr>
    </w:div>
    <w:div w:id="467557122">
      <w:bodyDiv w:val="1"/>
      <w:marLeft w:val="0"/>
      <w:marRight w:val="0"/>
      <w:marTop w:val="0"/>
      <w:marBottom w:val="0"/>
      <w:divBdr>
        <w:top w:val="none" w:sz="0" w:space="0" w:color="auto"/>
        <w:left w:val="none" w:sz="0" w:space="0" w:color="auto"/>
        <w:bottom w:val="none" w:sz="0" w:space="0" w:color="auto"/>
        <w:right w:val="none" w:sz="0" w:space="0" w:color="auto"/>
      </w:divBdr>
      <w:divsChild>
        <w:div w:id="1722359412">
          <w:marLeft w:val="0"/>
          <w:marRight w:val="0"/>
          <w:marTop w:val="0"/>
          <w:marBottom w:val="0"/>
          <w:divBdr>
            <w:top w:val="none" w:sz="0" w:space="0" w:color="auto"/>
            <w:left w:val="none" w:sz="0" w:space="0" w:color="auto"/>
            <w:bottom w:val="none" w:sz="0" w:space="0" w:color="auto"/>
            <w:right w:val="none" w:sz="0" w:space="0" w:color="auto"/>
          </w:divBdr>
        </w:div>
        <w:div w:id="1208956178">
          <w:marLeft w:val="0"/>
          <w:marRight w:val="0"/>
          <w:marTop w:val="0"/>
          <w:marBottom w:val="0"/>
          <w:divBdr>
            <w:top w:val="none" w:sz="0" w:space="0" w:color="auto"/>
            <w:left w:val="none" w:sz="0" w:space="0" w:color="auto"/>
            <w:bottom w:val="none" w:sz="0" w:space="0" w:color="auto"/>
            <w:right w:val="none" w:sz="0" w:space="0" w:color="auto"/>
          </w:divBdr>
        </w:div>
        <w:div w:id="68574946">
          <w:marLeft w:val="0"/>
          <w:marRight w:val="0"/>
          <w:marTop w:val="0"/>
          <w:marBottom w:val="0"/>
          <w:divBdr>
            <w:top w:val="none" w:sz="0" w:space="0" w:color="auto"/>
            <w:left w:val="none" w:sz="0" w:space="0" w:color="auto"/>
            <w:bottom w:val="none" w:sz="0" w:space="0" w:color="auto"/>
            <w:right w:val="none" w:sz="0" w:space="0" w:color="auto"/>
          </w:divBdr>
        </w:div>
        <w:div w:id="533269915">
          <w:marLeft w:val="0"/>
          <w:marRight w:val="0"/>
          <w:marTop w:val="0"/>
          <w:marBottom w:val="0"/>
          <w:divBdr>
            <w:top w:val="none" w:sz="0" w:space="0" w:color="auto"/>
            <w:left w:val="none" w:sz="0" w:space="0" w:color="auto"/>
            <w:bottom w:val="none" w:sz="0" w:space="0" w:color="auto"/>
            <w:right w:val="none" w:sz="0" w:space="0" w:color="auto"/>
          </w:divBdr>
        </w:div>
        <w:div w:id="1991060113">
          <w:marLeft w:val="0"/>
          <w:marRight w:val="0"/>
          <w:marTop w:val="0"/>
          <w:marBottom w:val="0"/>
          <w:divBdr>
            <w:top w:val="none" w:sz="0" w:space="0" w:color="auto"/>
            <w:left w:val="none" w:sz="0" w:space="0" w:color="auto"/>
            <w:bottom w:val="none" w:sz="0" w:space="0" w:color="auto"/>
            <w:right w:val="none" w:sz="0" w:space="0" w:color="auto"/>
          </w:divBdr>
        </w:div>
      </w:divsChild>
    </w:div>
    <w:div w:id="506478740">
      <w:bodyDiv w:val="1"/>
      <w:marLeft w:val="0"/>
      <w:marRight w:val="0"/>
      <w:marTop w:val="0"/>
      <w:marBottom w:val="0"/>
      <w:divBdr>
        <w:top w:val="none" w:sz="0" w:space="0" w:color="auto"/>
        <w:left w:val="none" w:sz="0" w:space="0" w:color="auto"/>
        <w:bottom w:val="none" w:sz="0" w:space="0" w:color="auto"/>
        <w:right w:val="none" w:sz="0" w:space="0" w:color="auto"/>
      </w:divBdr>
    </w:div>
    <w:div w:id="550266210">
      <w:bodyDiv w:val="1"/>
      <w:marLeft w:val="0"/>
      <w:marRight w:val="0"/>
      <w:marTop w:val="0"/>
      <w:marBottom w:val="0"/>
      <w:divBdr>
        <w:top w:val="none" w:sz="0" w:space="0" w:color="auto"/>
        <w:left w:val="none" w:sz="0" w:space="0" w:color="auto"/>
        <w:bottom w:val="none" w:sz="0" w:space="0" w:color="auto"/>
        <w:right w:val="none" w:sz="0" w:space="0" w:color="auto"/>
      </w:divBdr>
    </w:div>
    <w:div w:id="872617934">
      <w:bodyDiv w:val="1"/>
      <w:marLeft w:val="0"/>
      <w:marRight w:val="0"/>
      <w:marTop w:val="0"/>
      <w:marBottom w:val="0"/>
      <w:divBdr>
        <w:top w:val="none" w:sz="0" w:space="0" w:color="auto"/>
        <w:left w:val="none" w:sz="0" w:space="0" w:color="auto"/>
        <w:bottom w:val="none" w:sz="0" w:space="0" w:color="auto"/>
        <w:right w:val="none" w:sz="0" w:space="0" w:color="auto"/>
      </w:divBdr>
    </w:div>
    <w:div w:id="1083526198">
      <w:bodyDiv w:val="1"/>
      <w:marLeft w:val="0"/>
      <w:marRight w:val="0"/>
      <w:marTop w:val="0"/>
      <w:marBottom w:val="0"/>
      <w:divBdr>
        <w:top w:val="none" w:sz="0" w:space="0" w:color="auto"/>
        <w:left w:val="none" w:sz="0" w:space="0" w:color="auto"/>
        <w:bottom w:val="none" w:sz="0" w:space="0" w:color="auto"/>
        <w:right w:val="none" w:sz="0" w:space="0" w:color="auto"/>
      </w:divBdr>
      <w:divsChild>
        <w:div w:id="57361349">
          <w:marLeft w:val="0"/>
          <w:marRight w:val="0"/>
          <w:marTop w:val="0"/>
          <w:marBottom w:val="0"/>
          <w:divBdr>
            <w:top w:val="none" w:sz="0" w:space="0" w:color="auto"/>
            <w:left w:val="none" w:sz="0" w:space="0" w:color="auto"/>
            <w:bottom w:val="none" w:sz="0" w:space="0" w:color="auto"/>
            <w:right w:val="none" w:sz="0" w:space="0" w:color="auto"/>
          </w:divBdr>
        </w:div>
        <w:div w:id="2063825350">
          <w:marLeft w:val="0"/>
          <w:marRight w:val="0"/>
          <w:marTop w:val="0"/>
          <w:marBottom w:val="0"/>
          <w:divBdr>
            <w:top w:val="none" w:sz="0" w:space="0" w:color="auto"/>
            <w:left w:val="none" w:sz="0" w:space="0" w:color="auto"/>
            <w:bottom w:val="none" w:sz="0" w:space="0" w:color="auto"/>
            <w:right w:val="none" w:sz="0" w:space="0" w:color="auto"/>
          </w:divBdr>
        </w:div>
      </w:divsChild>
    </w:div>
    <w:div w:id="1101032424">
      <w:bodyDiv w:val="1"/>
      <w:marLeft w:val="0"/>
      <w:marRight w:val="0"/>
      <w:marTop w:val="0"/>
      <w:marBottom w:val="0"/>
      <w:divBdr>
        <w:top w:val="none" w:sz="0" w:space="0" w:color="auto"/>
        <w:left w:val="none" w:sz="0" w:space="0" w:color="auto"/>
        <w:bottom w:val="none" w:sz="0" w:space="0" w:color="auto"/>
        <w:right w:val="none" w:sz="0" w:space="0" w:color="auto"/>
      </w:divBdr>
      <w:divsChild>
        <w:div w:id="764498124">
          <w:marLeft w:val="0"/>
          <w:marRight w:val="0"/>
          <w:marTop w:val="0"/>
          <w:marBottom w:val="0"/>
          <w:divBdr>
            <w:top w:val="none" w:sz="0" w:space="0" w:color="auto"/>
            <w:left w:val="none" w:sz="0" w:space="0" w:color="auto"/>
            <w:bottom w:val="none" w:sz="0" w:space="0" w:color="auto"/>
            <w:right w:val="none" w:sz="0" w:space="0" w:color="auto"/>
          </w:divBdr>
        </w:div>
        <w:div w:id="2106918210">
          <w:marLeft w:val="0"/>
          <w:marRight w:val="0"/>
          <w:marTop w:val="0"/>
          <w:marBottom w:val="0"/>
          <w:divBdr>
            <w:top w:val="none" w:sz="0" w:space="0" w:color="auto"/>
            <w:left w:val="none" w:sz="0" w:space="0" w:color="auto"/>
            <w:bottom w:val="none" w:sz="0" w:space="0" w:color="auto"/>
            <w:right w:val="none" w:sz="0" w:space="0" w:color="auto"/>
          </w:divBdr>
          <w:divsChild>
            <w:div w:id="72699420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148522455">
                  <w:marLeft w:val="0"/>
                  <w:marRight w:val="0"/>
                  <w:marTop w:val="0"/>
                  <w:marBottom w:val="0"/>
                  <w:divBdr>
                    <w:top w:val="none" w:sz="0" w:space="0" w:color="auto"/>
                    <w:left w:val="none" w:sz="0" w:space="0" w:color="auto"/>
                    <w:bottom w:val="none" w:sz="0" w:space="0" w:color="auto"/>
                    <w:right w:val="none" w:sz="0" w:space="0" w:color="auto"/>
                  </w:divBdr>
                  <w:divsChild>
                    <w:div w:id="14009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870767">
          <w:marLeft w:val="0"/>
          <w:marRight w:val="0"/>
          <w:marTop w:val="0"/>
          <w:marBottom w:val="0"/>
          <w:divBdr>
            <w:top w:val="none" w:sz="0" w:space="0" w:color="auto"/>
            <w:left w:val="none" w:sz="0" w:space="0" w:color="auto"/>
            <w:bottom w:val="none" w:sz="0" w:space="0" w:color="auto"/>
            <w:right w:val="none" w:sz="0" w:space="0" w:color="auto"/>
          </w:divBdr>
        </w:div>
        <w:div w:id="102724825">
          <w:marLeft w:val="0"/>
          <w:marRight w:val="0"/>
          <w:marTop w:val="0"/>
          <w:marBottom w:val="0"/>
          <w:divBdr>
            <w:top w:val="none" w:sz="0" w:space="0" w:color="auto"/>
            <w:left w:val="none" w:sz="0" w:space="0" w:color="auto"/>
            <w:bottom w:val="none" w:sz="0" w:space="0" w:color="auto"/>
            <w:right w:val="none" w:sz="0" w:space="0" w:color="auto"/>
          </w:divBdr>
          <w:divsChild>
            <w:div w:id="1448695524">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851026111">
                  <w:marLeft w:val="0"/>
                  <w:marRight w:val="0"/>
                  <w:marTop w:val="0"/>
                  <w:marBottom w:val="0"/>
                  <w:divBdr>
                    <w:top w:val="none" w:sz="0" w:space="0" w:color="auto"/>
                    <w:left w:val="none" w:sz="0" w:space="0" w:color="auto"/>
                    <w:bottom w:val="none" w:sz="0" w:space="0" w:color="auto"/>
                    <w:right w:val="none" w:sz="0" w:space="0" w:color="auto"/>
                  </w:divBdr>
                  <w:divsChild>
                    <w:div w:id="108155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26978">
          <w:marLeft w:val="0"/>
          <w:marRight w:val="0"/>
          <w:marTop w:val="0"/>
          <w:marBottom w:val="0"/>
          <w:divBdr>
            <w:top w:val="none" w:sz="0" w:space="0" w:color="auto"/>
            <w:left w:val="none" w:sz="0" w:space="0" w:color="auto"/>
            <w:bottom w:val="none" w:sz="0" w:space="0" w:color="auto"/>
            <w:right w:val="none" w:sz="0" w:space="0" w:color="auto"/>
          </w:divBdr>
        </w:div>
        <w:div w:id="2032753025">
          <w:marLeft w:val="0"/>
          <w:marRight w:val="0"/>
          <w:marTop w:val="0"/>
          <w:marBottom w:val="0"/>
          <w:divBdr>
            <w:top w:val="none" w:sz="0" w:space="0" w:color="auto"/>
            <w:left w:val="none" w:sz="0" w:space="0" w:color="auto"/>
            <w:bottom w:val="none" w:sz="0" w:space="0" w:color="auto"/>
            <w:right w:val="none" w:sz="0" w:space="0" w:color="auto"/>
          </w:divBdr>
          <w:divsChild>
            <w:div w:id="1263538807">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0037159">
                  <w:marLeft w:val="0"/>
                  <w:marRight w:val="0"/>
                  <w:marTop w:val="0"/>
                  <w:marBottom w:val="0"/>
                  <w:divBdr>
                    <w:top w:val="none" w:sz="0" w:space="0" w:color="auto"/>
                    <w:left w:val="none" w:sz="0" w:space="0" w:color="auto"/>
                    <w:bottom w:val="none" w:sz="0" w:space="0" w:color="auto"/>
                    <w:right w:val="none" w:sz="0" w:space="0" w:color="auto"/>
                  </w:divBdr>
                  <w:divsChild>
                    <w:div w:id="94977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70497">
          <w:marLeft w:val="0"/>
          <w:marRight w:val="0"/>
          <w:marTop w:val="0"/>
          <w:marBottom w:val="0"/>
          <w:divBdr>
            <w:top w:val="none" w:sz="0" w:space="0" w:color="auto"/>
            <w:left w:val="none" w:sz="0" w:space="0" w:color="auto"/>
            <w:bottom w:val="none" w:sz="0" w:space="0" w:color="auto"/>
            <w:right w:val="none" w:sz="0" w:space="0" w:color="auto"/>
          </w:divBdr>
        </w:div>
        <w:div w:id="1410422036">
          <w:marLeft w:val="0"/>
          <w:marRight w:val="0"/>
          <w:marTop w:val="0"/>
          <w:marBottom w:val="0"/>
          <w:divBdr>
            <w:top w:val="none" w:sz="0" w:space="0" w:color="auto"/>
            <w:left w:val="none" w:sz="0" w:space="0" w:color="auto"/>
            <w:bottom w:val="none" w:sz="0" w:space="0" w:color="auto"/>
            <w:right w:val="none" w:sz="0" w:space="0" w:color="auto"/>
          </w:divBdr>
          <w:divsChild>
            <w:div w:id="714887923">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285499101">
                  <w:marLeft w:val="0"/>
                  <w:marRight w:val="0"/>
                  <w:marTop w:val="0"/>
                  <w:marBottom w:val="0"/>
                  <w:divBdr>
                    <w:top w:val="none" w:sz="0" w:space="0" w:color="auto"/>
                    <w:left w:val="none" w:sz="0" w:space="0" w:color="auto"/>
                    <w:bottom w:val="none" w:sz="0" w:space="0" w:color="auto"/>
                    <w:right w:val="none" w:sz="0" w:space="0" w:color="auto"/>
                  </w:divBdr>
                  <w:divsChild>
                    <w:div w:id="782379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536212">
          <w:marLeft w:val="0"/>
          <w:marRight w:val="0"/>
          <w:marTop w:val="0"/>
          <w:marBottom w:val="0"/>
          <w:divBdr>
            <w:top w:val="none" w:sz="0" w:space="0" w:color="auto"/>
            <w:left w:val="none" w:sz="0" w:space="0" w:color="auto"/>
            <w:bottom w:val="none" w:sz="0" w:space="0" w:color="auto"/>
            <w:right w:val="none" w:sz="0" w:space="0" w:color="auto"/>
          </w:divBdr>
        </w:div>
        <w:div w:id="1942451060">
          <w:marLeft w:val="0"/>
          <w:marRight w:val="0"/>
          <w:marTop w:val="0"/>
          <w:marBottom w:val="0"/>
          <w:divBdr>
            <w:top w:val="none" w:sz="0" w:space="0" w:color="auto"/>
            <w:left w:val="none" w:sz="0" w:space="0" w:color="auto"/>
            <w:bottom w:val="none" w:sz="0" w:space="0" w:color="auto"/>
            <w:right w:val="none" w:sz="0" w:space="0" w:color="auto"/>
          </w:divBdr>
          <w:divsChild>
            <w:div w:id="2142266081">
              <w:blockQuote w:val="1"/>
              <w:marLeft w:val="96"/>
              <w:marRight w:val="0"/>
              <w:marTop w:val="0"/>
              <w:marBottom w:val="0"/>
              <w:divBdr>
                <w:top w:val="none" w:sz="0" w:space="0" w:color="auto"/>
                <w:left w:val="single" w:sz="4" w:space="6" w:color="CCCCCC"/>
                <w:bottom w:val="none" w:sz="0" w:space="0" w:color="auto"/>
                <w:right w:val="none" w:sz="0" w:space="0" w:color="auto"/>
              </w:divBdr>
              <w:divsChild>
                <w:div w:id="491141077">
                  <w:marLeft w:val="0"/>
                  <w:marRight w:val="0"/>
                  <w:marTop w:val="0"/>
                  <w:marBottom w:val="0"/>
                  <w:divBdr>
                    <w:top w:val="none" w:sz="0" w:space="0" w:color="auto"/>
                    <w:left w:val="none" w:sz="0" w:space="0" w:color="auto"/>
                    <w:bottom w:val="none" w:sz="0" w:space="0" w:color="auto"/>
                    <w:right w:val="none" w:sz="0" w:space="0" w:color="auto"/>
                  </w:divBdr>
                  <w:divsChild>
                    <w:div w:id="77937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147792">
          <w:marLeft w:val="0"/>
          <w:marRight w:val="0"/>
          <w:marTop w:val="0"/>
          <w:marBottom w:val="0"/>
          <w:divBdr>
            <w:top w:val="none" w:sz="0" w:space="0" w:color="auto"/>
            <w:left w:val="none" w:sz="0" w:space="0" w:color="auto"/>
            <w:bottom w:val="none" w:sz="0" w:space="0" w:color="auto"/>
            <w:right w:val="none" w:sz="0" w:space="0" w:color="auto"/>
          </w:divBdr>
        </w:div>
        <w:div w:id="693650226">
          <w:marLeft w:val="0"/>
          <w:marRight w:val="0"/>
          <w:marTop w:val="0"/>
          <w:marBottom w:val="0"/>
          <w:divBdr>
            <w:top w:val="none" w:sz="0" w:space="0" w:color="auto"/>
            <w:left w:val="none" w:sz="0" w:space="0" w:color="auto"/>
            <w:bottom w:val="none" w:sz="0" w:space="0" w:color="auto"/>
            <w:right w:val="none" w:sz="0" w:space="0" w:color="auto"/>
          </w:divBdr>
          <w:divsChild>
            <w:div w:id="140090704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751971006">
                  <w:marLeft w:val="0"/>
                  <w:marRight w:val="0"/>
                  <w:marTop w:val="0"/>
                  <w:marBottom w:val="0"/>
                  <w:divBdr>
                    <w:top w:val="none" w:sz="0" w:space="0" w:color="auto"/>
                    <w:left w:val="none" w:sz="0" w:space="0" w:color="auto"/>
                    <w:bottom w:val="none" w:sz="0" w:space="0" w:color="auto"/>
                    <w:right w:val="none" w:sz="0" w:space="0" w:color="auto"/>
                  </w:divBdr>
                  <w:divsChild>
                    <w:div w:id="8730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316">
          <w:marLeft w:val="0"/>
          <w:marRight w:val="0"/>
          <w:marTop w:val="0"/>
          <w:marBottom w:val="0"/>
          <w:divBdr>
            <w:top w:val="none" w:sz="0" w:space="0" w:color="auto"/>
            <w:left w:val="none" w:sz="0" w:space="0" w:color="auto"/>
            <w:bottom w:val="none" w:sz="0" w:space="0" w:color="auto"/>
            <w:right w:val="none" w:sz="0" w:space="0" w:color="auto"/>
          </w:divBdr>
        </w:div>
        <w:div w:id="1928683531">
          <w:marLeft w:val="0"/>
          <w:marRight w:val="0"/>
          <w:marTop w:val="0"/>
          <w:marBottom w:val="0"/>
          <w:divBdr>
            <w:top w:val="none" w:sz="0" w:space="0" w:color="auto"/>
            <w:left w:val="none" w:sz="0" w:space="0" w:color="auto"/>
            <w:bottom w:val="none" w:sz="0" w:space="0" w:color="auto"/>
            <w:right w:val="none" w:sz="0" w:space="0" w:color="auto"/>
          </w:divBdr>
          <w:divsChild>
            <w:div w:id="2000690858">
              <w:blockQuote w:val="1"/>
              <w:marLeft w:val="96"/>
              <w:marRight w:val="0"/>
              <w:marTop w:val="0"/>
              <w:marBottom w:val="0"/>
              <w:divBdr>
                <w:top w:val="none" w:sz="0" w:space="0" w:color="auto"/>
                <w:left w:val="single" w:sz="4" w:space="6" w:color="CCCCCC"/>
                <w:bottom w:val="none" w:sz="0" w:space="0" w:color="auto"/>
                <w:right w:val="none" w:sz="0" w:space="0" w:color="auto"/>
              </w:divBdr>
              <w:divsChild>
                <w:div w:id="261188141">
                  <w:marLeft w:val="0"/>
                  <w:marRight w:val="0"/>
                  <w:marTop w:val="0"/>
                  <w:marBottom w:val="0"/>
                  <w:divBdr>
                    <w:top w:val="none" w:sz="0" w:space="0" w:color="auto"/>
                    <w:left w:val="none" w:sz="0" w:space="0" w:color="auto"/>
                    <w:bottom w:val="none" w:sz="0" w:space="0" w:color="auto"/>
                    <w:right w:val="none" w:sz="0" w:space="0" w:color="auto"/>
                  </w:divBdr>
                  <w:divsChild>
                    <w:div w:id="144430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82971">
          <w:marLeft w:val="0"/>
          <w:marRight w:val="0"/>
          <w:marTop w:val="0"/>
          <w:marBottom w:val="0"/>
          <w:divBdr>
            <w:top w:val="none" w:sz="0" w:space="0" w:color="auto"/>
            <w:left w:val="none" w:sz="0" w:space="0" w:color="auto"/>
            <w:bottom w:val="none" w:sz="0" w:space="0" w:color="auto"/>
            <w:right w:val="none" w:sz="0" w:space="0" w:color="auto"/>
          </w:divBdr>
        </w:div>
      </w:divsChild>
    </w:div>
    <w:div w:id="1106580400">
      <w:bodyDiv w:val="1"/>
      <w:marLeft w:val="0"/>
      <w:marRight w:val="0"/>
      <w:marTop w:val="0"/>
      <w:marBottom w:val="0"/>
      <w:divBdr>
        <w:top w:val="none" w:sz="0" w:space="0" w:color="auto"/>
        <w:left w:val="none" w:sz="0" w:space="0" w:color="auto"/>
        <w:bottom w:val="none" w:sz="0" w:space="0" w:color="auto"/>
        <w:right w:val="none" w:sz="0" w:space="0" w:color="auto"/>
      </w:divBdr>
    </w:div>
    <w:div w:id="1113325863">
      <w:bodyDiv w:val="1"/>
      <w:marLeft w:val="0"/>
      <w:marRight w:val="0"/>
      <w:marTop w:val="0"/>
      <w:marBottom w:val="0"/>
      <w:divBdr>
        <w:top w:val="none" w:sz="0" w:space="0" w:color="auto"/>
        <w:left w:val="none" w:sz="0" w:space="0" w:color="auto"/>
        <w:bottom w:val="none" w:sz="0" w:space="0" w:color="auto"/>
        <w:right w:val="none" w:sz="0" w:space="0" w:color="auto"/>
      </w:divBdr>
      <w:divsChild>
        <w:div w:id="751587551">
          <w:marLeft w:val="0"/>
          <w:marRight w:val="0"/>
          <w:marTop w:val="0"/>
          <w:marBottom w:val="0"/>
          <w:divBdr>
            <w:top w:val="none" w:sz="0" w:space="0" w:color="auto"/>
            <w:left w:val="none" w:sz="0" w:space="0" w:color="auto"/>
            <w:bottom w:val="none" w:sz="0" w:space="0" w:color="auto"/>
            <w:right w:val="none" w:sz="0" w:space="0" w:color="auto"/>
          </w:divBdr>
        </w:div>
        <w:div w:id="356468497">
          <w:marLeft w:val="0"/>
          <w:marRight w:val="0"/>
          <w:marTop w:val="0"/>
          <w:marBottom w:val="0"/>
          <w:divBdr>
            <w:top w:val="none" w:sz="0" w:space="0" w:color="auto"/>
            <w:left w:val="none" w:sz="0" w:space="0" w:color="auto"/>
            <w:bottom w:val="none" w:sz="0" w:space="0" w:color="auto"/>
            <w:right w:val="none" w:sz="0" w:space="0" w:color="auto"/>
          </w:divBdr>
        </w:div>
        <w:div w:id="2106413614">
          <w:marLeft w:val="0"/>
          <w:marRight w:val="0"/>
          <w:marTop w:val="0"/>
          <w:marBottom w:val="0"/>
          <w:divBdr>
            <w:top w:val="none" w:sz="0" w:space="0" w:color="auto"/>
            <w:left w:val="none" w:sz="0" w:space="0" w:color="auto"/>
            <w:bottom w:val="none" w:sz="0" w:space="0" w:color="auto"/>
            <w:right w:val="none" w:sz="0" w:space="0" w:color="auto"/>
          </w:divBdr>
        </w:div>
      </w:divsChild>
    </w:div>
    <w:div w:id="1470324696">
      <w:bodyDiv w:val="1"/>
      <w:marLeft w:val="0"/>
      <w:marRight w:val="0"/>
      <w:marTop w:val="0"/>
      <w:marBottom w:val="0"/>
      <w:divBdr>
        <w:top w:val="none" w:sz="0" w:space="0" w:color="auto"/>
        <w:left w:val="none" w:sz="0" w:space="0" w:color="auto"/>
        <w:bottom w:val="none" w:sz="0" w:space="0" w:color="auto"/>
        <w:right w:val="none" w:sz="0" w:space="0" w:color="auto"/>
      </w:divBdr>
    </w:div>
    <w:div w:id="1568611141">
      <w:bodyDiv w:val="1"/>
      <w:marLeft w:val="0"/>
      <w:marRight w:val="0"/>
      <w:marTop w:val="0"/>
      <w:marBottom w:val="0"/>
      <w:divBdr>
        <w:top w:val="none" w:sz="0" w:space="0" w:color="auto"/>
        <w:left w:val="none" w:sz="0" w:space="0" w:color="auto"/>
        <w:bottom w:val="none" w:sz="0" w:space="0" w:color="auto"/>
        <w:right w:val="none" w:sz="0" w:space="0" w:color="auto"/>
      </w:divBdr>
      <w:divsChild>
        <w:div w:id="395444433">
          <w:marLeft w:val="0"/>
          <w:marRight w:val="0"/>
          <w:marTop w:val="0"/>
          <w:marBottom w:val="0"/>
          <w:divBdr>
            <w:top w:val="none" w:sz="0" w:space="0" w:color="auto"/>
            <w:left w:val="none" w:sz="0" w:space="0" w:color="auto"/>
            <w:bottom w:val="none" w:sz="0" w:space="0" w:color="auto"/>
            <w:right w:val="none" w:sz="0" w:space="0" w:color="auto"/>
          </w:divBdr>
          <w:divsChild>
            <w:div w:id="1710258408">
              <w:marLeft w:val="0"/>
              <w:marRight w:val="0"/>
              <w:marTop w:val="0"/>
              <w:marBottom w:val="0"/>
              <w:divBdr>
                <w:top w:val="none" w:sz="0" w:space="0" w:color="auto"/>
                <w:left w:val="none" w:sz="0" w:space="0" w:color="auto"/>
                <w:bottom w:val="none" w:sz="0" w:space="0" w:color="auto"/>
                <w:right w:val="none" w:sz="0" w:space="0" w:color="auto"/>
              </w:divBdr>
              <w:divsChild>
                <w:div w:id="748037799">
                  <w:marLeft w:val="0"/>
                  <w:marRight w:val="0"/>
                  <w:marTop w:val="0"/>
                  <w:marBottom w:val="0"/>
                  <w:divBdr>
                    <w:top w:val="none" w:sz="0" w:space="0" w:color="auto"/>
                    <w:left w:val="none" w:sz="0" w:space="0" w:color="auto"/>
                    <w:bottom w:val="none" w:sz="0" w:space="0" w:color="auto"/>
                    <w:right w:val="none" w:sz="0" w:space="0" w:color="auto"/>
                  </w:divBdr>
                  <w:divsChild>
                    <w:div w:id="567494085">
                      <w:marLeft w:val="0"/>
                      <w:marRight w:val="0"/>
                      <w:marTop w:val="0"/>
                      <w:marBottom w:val="0"/>
                      <w:divBdr>
                        <w:top w:val="none" w:sz="0" w:space="0" w:color="auto"/>
                        <w:left w:val="none" w:sz="0" w:space="0" w:color="auto"/>
                        <w:bottom w:val="none" w:sz="0" w:space="0" w:color="auto"/>
                        <w:right w:val="none" w:sz="0" w:space="0" w:color="auto"/>
                      </w:divBdr>
                      <w:divsChild>
                        <w:div w:id="1352880982">
                          <w:marLeft w:val="0"/>
                          <w:marRight w:val="0"/>
                          <w:marTop w:val="0"/>
                          <w:marBottom w:val="0"/>
                          <w:divBdr>
                            <w:top w:val="none" w:sz="0" w:space="0" w:color="auto"/>
                            <w:left w:val="none" w:sz="0" w:space="0" w:color="auto"/>
                            <w:bottom w:val="none" w:sz="0" w:space="0" w:color="auto"/>
                            <w:right w:val="none" w:sz="0" w:space="0" w:color="auto"/>
                          </w:divBdr>
                          <w:divsChild>
                            <w:div w:id="2100176617">
                              <w:marLeft w:val="0"/>
                              <w:marRight w:val="0"/>
                              <w:marTop w:val="0"/>
                              <w:marBottom w:val="0"/>
                              <w:divBdr>
                                <w:top w:val="none" w:sz="0" w:space="0" w:color="auto"/>
                                <w:left w:val="none" w:sz="0" w:space="0" w:color="auto"/>
                                <w:bottom w:val="none" w:sz="0" w:space="0" w:color="auto"/>
                                <w:right w:val="none" w:sz="0" w:space="0" w:color="auto"/>
                              </w:divBdr>
                              <w:divsChild>
                                <w:div w:id="1144201832">
                                  <w:marLeft w:val="0"/>
                                  <w:marRight w:val="0"/>
                                  <w:marTop w:val="0"/>
                                  <w:marBottom w:val="0"/>
                                  <w:divBdr>
                                    <w:top w:val="none" w:sz="0" w:space="0" w:color="auto"/>
                                    <w:left w:val="none" w:sz="0" w:space="0" w:color="auto"/>
                                    <w:bottom w:val="none" w:sz="0" w:space="0" w:color="auto"/>
                                    <w:right w:val="none" w:sz="0" w:space="0" w:color="auto"/>
                                  </w:divBdr>
                                  <w:divsChild>
                                    <w:div w:id="727731467">
                                      <w:marLeft w:val="0"/>
                                      <w:marRight w:val="0"/>
                                      <w:marTop w:val="0"/>
                                      <w:marBottom w:val="0"/>
                                      <w:divBdr>
                                        <w:top w:val="none" w:sz="0" w:space="0" w:color="auto"/>
                                        <w:left w:val="none" w:sz="0" w:space="0" w:color="auto"/>
                                        <w:bottom w:val="none" w:sz="0" w:space="0" w:color="auto"/>
                                        <w:right w:val="none" w:sz="0" w:space="0" w:color="auto"/>
                                      </w:divBdr>
                                      <w:divsChild>
                                        <w:div w:id="648480536">
                                          <w:marLeft w:val="0"/>
                                          <w:marRight w:val="0"/>
                                          <w:marTop w:val="0"/>
                                          <w:marBottom w:val="0"/>
                                          <w:divBdr>
                                            <w:top w:val="none" w:sz="0" w:space="0" w:color="auto"/>
                                            <w:left w:val="none" w:sz="0" w:space="0" w:color="auto"/>
                                            <w:bottom w:val="none" w:sz="0" w:space="0" w:color="auto"/>
                                            <w:right w:val="none" w:sz="0" w:space="0" w:color="auto"/>
                                          </w:divBdr>
                                          <w:divsChild>
                                            <w:div w:id="1159271443">
                                              <w:marLeft w:val="0"/>
                                              <w:marRight w:val="0"/>
                                              <w:marTop w:val="0"/>
                                              <w:marBottom w:val="0"/>
                                              <w:divBdr>
                                                <w:top w:val="none" w:sz="0" w:space="0" w:color="auto"/>
                                                <w:left w:val="none" w:sz="0" w:space="0" w:color="auto"/>
                                                <w:bottom w:val="none" w:sz="0" w:space="0" w:color="auto"/>
                                                <w:right w:val="none" w:sz="0" w:space="0" w:color="auto"/>
                                              </w:divBdr>
                                              <w:divsChild>
                                                <w:div w:id="1069033426">
                                                  <w:marLeft w:val="0"/>
                                                  <w:marRight w:val="0"/>
                                                  <w:marTop w:val="0"/>
                                                  <w:marBottom w:val="0"/>
                                                  <w:divBdr>
                                                    <w:top w:val="none" w:sz="0" w:space="0" w:color="auto"/>
                                                    <w:left w:val="none" w:sz="0" w:space="0" w:color="auto"/>
                                                    <w:bottom w:val="none" w:sz="0" w:space="0" w:color="auto"/>
                                                    <w:right w:val="none" w:sz="0" w:space="0" w:color="auto"/>
                                                  </w:divBdr>
                                                  <w:divsChild>
                                                    <w:div w:id="2001153179">
                                                      <w:marLeft w:val="0"/>
                                                      <w:marRight w:val="0"/>
                                                      <w:marTop w:val="0"/>
                                                      <w:marBottom w:val="0"/>
                                                      <w:divBdr>
                                                        <w:top w:val="none" w:sz="0" w:space="0" w:color="auto"/>
                                                        <w:left w:val="none" w:sz="0" w:space="0" w:color="auto"/>
                                                        <w:bottom w:val="none" w:sz="0" w:space="0" w:color="auto"/>
                                                        <w:right w:val="none" w:sz="0" w:space="0" w:color="auto"/>
                                                      </w:divBdr>
                                                      <w:divsChild>
                                                        <w:div w:id="541987000">
                                                          <w:marLeft w:val="0"/>
                                                          <w:marRight w:val="0"/>
                                                          <w:marTop w:val="0"/>
                                                          <w:marBottom w:val="0"/>
                                                          <w:divBdr>
                                                            <w:top w:val="none" w:sz="0" w:space="0" w:color="auto"/>
                                                            <w:left w:val="none" w:sz="0" w:space="0" w:color="auto"/>
                                                            <w:bottom w:val="none" w:sz="0" w:space="0" w:color="auto"/>
                                                            <w:right w:val="none" w:sz="0" w:space="0" w:color="auto"/>
                                                          </w:divBdr>
                                                          <w:divsChild>
                                                            <w:div w:id="1411079162">
                                                              <w:marLeft w:val="0"/>
                                                              <w:marRight w:val="0"/>
                                                              <w:marTop w:val="0"/>
                                                              <w:marBottom w:val="0"/>
                                                              <w:divBdr>
                                                                <w:top w:val="none" w:sz="0" w:space="0" w:color="auto"/>
                                                                <w:left w:val="none" w:sz="0" w:space="0" w:color="auto"/>
                                                                <w:bottom w:val="none" w:sz="0" w:space="0" w:color="auto"/>
                                                                <w:right w:val="none" w:sz="0" w:space="0" w:color="auto"/>
                                                              </w:divBdr>
                                                              <w:divsChild>
                                                                <w:div w:id="1254780574">
                                                                  <w:marLeft w:val="0"/>
                                                                  <w:marRight w:val="0"/>
                                                                  <w:marTop w:val="0"/>
                                                                  <w:marBottom w:val="0"/>
                                                                  <w:divBdr>
                                                                    <w:top w:val="none" w:sz="0" w:space="0" w:color="auto"/>
                                                                    <w:left w:val="none" w:sz="0" w:space="0" w:color="auto"/>
                                                                    <w:bottom w:val="none" w:sz="0" w:space="0" w:color="auto"/>
                                                                    <w:right w:val="none" w:sz="0" w:space="0" w:color="auto"/>
                                                                  </w:divBdr>
                                                                  <w:divsChild>
                                                                    <w:div w:id="326131867">
                                                                      <w:marLeft w:val="86"/>
                                                                      <w:marRight w:val="473"/>
                                                                      <w:marTop w:val="0"/>
                                                                      <w:marBottom w:val="86"/>
                                                                      <w:divBdr>
                                                                        <w:top w:val="none" w:sz="0" w:space="0" w:color="auto"/>
                                                                        <w:left w:val="none" w:sz="0" w:space="0" w:color="auto"/>
                                                                        <w:bottom w:val="none" w:sz="0" w:space="0" w:color="auto"/>
                                                                        <w:right w:val="none" w:sz="0" w:space="0" w:color="auto"/>
                                                                      </w:divBdr>
                                                                      <w:divsChild>
                                                                        <w:div w:id="1268079970">
                                                                          <w:marLeft w:val="0"/>
                                                                          <w:marRight w:val="0"/>
                                                                          <w:marTop w:val="0"/>
                                                                          <w:marBottom w:val="0"/>
                                                                          <w:divBdr>
                                                                            <w:top w:val="none" w:sz="0" w:space="0" w:color="auto"/>
                                                                            <w:left w:val="none" w:sz="0" w:space="0" w:color="auto"/>
                                                                            <w:bottom w:val="none" w:sz="0" w:space="0" w:color="auto"/>
                                                                            <w:right w:val="none" w:sz="0" w:space="0" w:color="auto"/>
                                                                          </w:divBdr>
                                                                          <w:divsChild>
                                                                            <w:div w:id="523638244">
                                                                              <w:marLeft w:val="0"/>
                                                                              <w:marRight w:val="0"/>
                                                                              <w:marTop w:val="0"/>
                                                                              <w:marBottom w:val="0"/>
                                                                              <w:divBdr>
                                                                                <w:top w:val="none" w:sz="0" w:space="0" w:color="auto"/>
                                                                                <w:left w:val="none" w:sz="0" w:space="0" w:color="auto"/>
                                                                                <w:bottom w:val="none" w:sz="0" w:space="0" w:color="auto"/>
                                                                                <w:right w:val="none" w:sz="0" w:space="0" w:color="auto"/>
                                                                              </w:divBdr>
                                                                              <w:divsChild>
                                                                                <w:div w:id="1971742611">
                                                                                  <w:marLeft w:val="0"/>
                                                                                  <w:marRight w:val="0"/>
                                                                                  <w:marTop w:val="0"/>
                                                                                  <w:marBottom w:val="0"/>
                                                                                  <w:divBdr>
                                                                                    <w:top w:val="none" w:sz="0" w:space="0" w:color="auto"/>
                                                                                    <w:left w:val="none" w:sz="0" w:space="0" w:color="auto"/>
                                                                                    <w:bottom w:val="none" w:sz="0" w:space="0" w:color="auto"/>
                                                                                    <w:right w:val="none" w:sz="0" w:space="0" w:color="auto"/>
                                                                                  </w:divBdr>
                                                                                  <w:divsChild>
                                                                                    <w:div w:id="1427188178">
                                                                                      <w:marLeft w:val="0"/>
                                                                                      <w:marRight w:val="0"/>
                                                                                      <w:marTop w:val="0"/>
                                                                                      <w:marBottom w:val="0"/>
                                                                                      <w:divBdr>
                                                                                        <w:top w:val="none" w:sz="0" w:space="0" w:color="auto"/>
                                                                                        <w:left w:val="none" w:sz="0" w:space="0" w:color="auto"/>
                                                                                        <w:bottom w:val="none" w:sz="0" w:space="0" w:color="auto"/>
                                                                                        <w:right w:val="none" w:sz="0" w:space="0" w:color="auto"/>
                                                                                      </w:divBdr>
                                                                                      <w:divsChild>
                                                                                        <w:div w:id="1494760398">
                                                                                          <w:marLeft w:val="0"/>
                                                                                          <w:marRight w:val="0"/>
                                                                                          <w:marTop w:val="0"/>
                                                                                          <w:marBottom w:val="0"/>
                                                                                          <w:divBdr>
                                                                                            <w:top w:val="single" w:sz="2" w:space="0" w:color="EFEFEF"/>
                                                                                            <w:left w:val="none" w:sz="0" w:space="0" w:color="auto"/>
                                                                                            <w:bottom w:val="none" w:sz="0" w:space="0" w:color="auto"/>
                                                                                            <w:right w:val="none" w:sz="0" w:space="0" w:color="auto"/>
                                                                                          </w:divBdr>
                                                                                          <w:divsChild>
                                                                                            <w:div w:id="1230074236">
                                                                                              <w:marLeft w:val="0"/>
                                                                                              <w:marRight w:val="0"/>
                                                                                              <w:marTop w:val="0"/>
                                                                                              <w:marBottom w:val="0"/>
                                                                                              <w:divBdr>
                                                                                                <w:top w:val="single" w:sz="4" w:space="0" w:color="D8D8D8"/>
                                                                                                <w:left w:val="none" w:sz="0" w:space="0" w:color="auto"/>
                                                                                                <w:bottom w:val="none" w:sz="0" w:space="0" w:color="D8D8D8"/>
                                                                                                <w:right w:val="none" w:sz="0" w:space="0" w:color="auto"/>
                                                                                              </w:divBdr>
                                                                                              <w:divsChild>
                                                                                                <w:div w:id="1659115984">
                                                                                                  <w:marLeft w:val="0"/>
                                                                                                  <w:marRight w:val="0"/>
                                                                                                  <w:marTop w:val="0"/>
                                                                                                  <w:marBottom w:val="0"/>
                                                                                                  <w:divBdr>
                                                                                                    <w:top w:val="none" w:sz="0" w:space="0" w:color="auto"/>
                                                                                                    <w:left w:val="none" w:sz="0" w:space="0" w:color="auto"/>
                                                                                                    <w:bottom w:val="none" w:sz="0" w:space="0" w:color="auto"/>
                                                                                                    <w:right w:val="none" w:sz="0" w:space="0" w:color="auto"/>
                                                                                                  </w:divBdr>
                                                                                                  <w:divsChild>
                                                                                                    <w:div w:id="1045986365">
                                                                                                      <w:marLeft w:val="0"/>
                                                                                                      <w:marRight w:val="0"/>
                                                                                                      <w:marTop w:val="0"/>
                                                                                                      <w:marBottom w:val="0"/>
                                                                                                      <w:divBdr>
                                                                                                        <w:top w:val="none" w:sz="0" w:space="0" w:color="auto"/>
                                                                                                        <w:left w:val="none" w:sz="0" w:space="0" w:color="auto"/>
                                                                                                        <w:bottom w:val="none" w:sz="0" w:space="0" w:color="auto"/>
                                                                                                        <w:right w:val="none" w:sz="0" w:space="0" w:color="auto"/>
                                                                                                      </w:divBdr>
                                                                                                      <w:divsChild>
                                                                                                        <w:div w:id="839008425">
                                                                                                          <w:marLeft w:val="0"/>
                                                                                                          <w:marRight w:val="0"/>
                                                                                                          <w:marTop w:val="0"/>
                                                                                                          <w:marBottom w:val="0"/>
                                                                                                          <w:divBdr>
                                                                                                            <w:top w:val="none" w:sz="0" w:space="0" w:color="auto"/>
                                                                                                            <w:left w:val="single" w:sz="4" w:space="4" w:color="auto"/>
                                                                                                            <w:bottom w:val="none" w:sz="0" w:space="0" w:color="auto"/>
                                                                                                            <w:right w:val="none" w:sz="0" w:space="0" w:color="auto"/>
                                                                                                          </w:divBdr>
                                                                                                          <w:divsChild>
                                                                                                            <w:div w:id="1801142988">
                                                                                                              <w:marLeft w:val="473"/>
                                                                                                              <w:marRight w:val="0"/>
                                                                                                              <w:marTop w:val="0"/>
                                                                                                              <w:marBottom w:val="0"/>
                                                                                                              <w:divBdr>
                                                                                                                <w:top w:val="none" w:sz="0" w:space="0" w:color="auto"/>
                                                                                                                <w:left w:val="none" w:sz="0" w:space="0" w:color="auto"/>
                                                                                                                <w:bottom w:val="none" w:sz="0" w:space="0" w:color="auto"/>
                                                                                                                <w:right w:val="none" w:sz="0" w:space="0" w:color="auto"/>
                                                                                                              </w:divBdr>
                                                                                                              <w:divsChild>
                                                                                                                <w:div w:id="539973257">
                                                                                                                  <w:marLeft w:val="0"/>
                                                                                                                  <w:marRight w:val="161"/>
                                                                                                                  <w:marTop w:val="54"/>
                                                                                                                  <w:marBottom w:val="0"/>
                                                                                                                  <w:divBdr>
                                                                                                                    <w:top w:val="none" w:sz="0" w:space="0" w:color="auto"/>
                                                                                                                    <w:left w:val="none" w:sz="0" w:space="0" w:color="auto"/>
                                                                                                                    <w:bottom w:val="none" w:sz="0" w:space="0" w:color="auto"/>
                                                                                                                    <w:right w:val="none" w:sz="0" w:space="0" w:color="auto"/>
                                                                                                                  </w:divBdr>
                                                                                                                  <w:divsChild>
                                                                                                                    <w:div w:id="685524407">
                                                                                                                      <w:marLeft w:val="0"/>
                                                                                                                      <w:marRight w:val="0"/>
                                                                                                                      <w:marTop w:val="0"/>
                                                                                                                      <w:marBottom w:val="0"/>
                                                                                                                      <w:divBdr>
                                                                                                                        <w:top w:val="none" w:sz="0" w:space="0" w:color="auto"/>
                                                                                                                        <w:left w:val="none" w:sz="0" w:space="0" w:color="auto"/>
                                                                                                                        <w:bottom w:val="none" w:sz="0" w:space="0" w:color="auto"/>
                                                                                                                        <w:right w:val="none" w:sz="0" w:space="0" w:color="auto"/>
                                                                                                                      </w:divBdr>
                                                                                                                      <w:divsChild>
                                                                                                                        <w:div w:id="693072515">
                                                                                                                          <w:marLeft w:val="0"/>
                                                                                                                          <w:marRight w:val="0"/>
                                                                                                                          <w:marTop w:val="0"/>
                                                                                                                          <w:marBottom w:val="0"/>
                                                                                                                          <w:divBdr>
                                                                                                                            <w:top w:val="none" w:sz="0" w:space="0" w:color="auto"/>
                                                                                                                            <w:left w:val="none" w:sz="0" w:space="0" w:color="auto"/>
                                                                                                                            <w:bottom w:val="none" w:sz="0" w:space="0" w:color="auto"/>
                                                                                                                            <w:right w:val="none" w:sz="0" w:space="0" w:color="auto"/>
                                                                                                                          </w:divBdr>
                                                                                                                          <w:divsChild>
                                                                                                                            <w:div w:id="399329036">
                                                                                                                              <w:marLeft w:val="0"/>
                                                                                                                              <w:marRight w:val="0"/>
                                                                                                                              <w:marTop w:val="0"/>
                                                                                                                              <w:marBottom w:val="0"/>
                                                                                                                              <w:divBdr>
                                                                                                                                <w:top w:val="none" w:sz="0" w:space="0" w:color="auto"/>
                                                                                                                                <w:left w:val="none" w:sz="0" w:space="0" w:color="auto"/>
                                                                                                                                <w:bottom w:val="none" w:sz="0" w:space="0" w:color="auto"/>
                                                                                                                                <w:right w:val="none" w:sz="0" w:space="0" w:color="auto"/>
                                                                                                                              </w:divBdr>
                                                                                                                              <w:divsChild>
                                                                                                                                <w:div w:id="1331130603">
                                                                                                                                  <w:marLeft w:val="0"/>
                                                                                                                                  <w:marRight w:val="0"/>
                                                                                                                                  <w:marTop w:val="0"/>
                                                                                                                                  <w:marBottom w:val="0"/>
                                                                                                                                  <w:divBdr>
                                                                                                                                    <w:top w:val="none" w:sz="0" w:space="0" w:color="auto"/>
                                                                                                                                    <w:left w:val="none" w:sz="0" w:space="0" w:color="auto"/>
                                                                                                                                    <w:bottom w:val="none" w:sz="0" w:space="0" w:color="auto"/>
                                                                                                                                    <w:right w:val="none" w:sz="0" w:space="0" w:color="auto"/>
                                                                                                                                  </w:divBdr>
                                                                                                                                  <w:divsChild>
                                                                                                                                    <w:div w:id="158011490">
                                                                                                                                      <w:marLeft w:val="0"/>
                                                                                                                                      <w:marRight w:val="0"/>
                                                                                                                                      <w:marTop w:val="0"/>
                                                                                                                                      <w:marBottom w:val="0"/>
                                                                                                                                      <w:divBdr>
                                                                                                                                        <w:top w:val="none" w:sz="0" w:space="0" w:color="auto"/>
                                                                                                                                        <w:left w:val="none" w:sz="0" w:space="0" w:color="auto"/>
                                                                                                                                        <w:bottom w:val="none" w:sz="0" w:space="0" w:color="auto"/>
                                                                                                                                        <w:right w:val="none" w:sz="0" w:space="0" w:color="auto"/>
                                                                                                                                      </w:divBdr>
                                                                                                                                      <w:divsChild>
                                                                                                                                        <w:div w:id="98423916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57510368">
                                                                                                                                              <w:marLeft w:val="0"/>
                                                                                                                                              <w:marRight w:val="0"/>
                                                                                                                                              <w:marTop w:val="0"/>
                                                                                                                                              <w:marBottom w:val="0"/>
                                                                                                                                              <w:divBdr>
                                                                                                                                                <w:top w:val="none" w:sz="0" w:space="0" w:color="auto"/>
                                                                                                                                                <w:left w:val="none" w:sz="0" w:space="0" w:color="auto"/>
                                                                                                                                                <w:bottom w:val="none" w:sz="0" w:space="0" w:color="auto"/>
                                                                                                                                                <w:right w:val="none" w:sz="0" w:space="0" w:color="auto"/>
                                                                                                                                              </w:divBdr>
                                                                                                                                              <w:divsChild>
                                                                                                                                                <w:div w:id="196145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68301">
                                                                                                                                          <w:marLeft w:val="0"/>
                                                                                                                                          <w:marRight w:val="0"/>
                                                                                                                                          <w:marTop w:val="0"/>
                                                                                                                                          <w:marBottom w:val="0"/>
                                                                                                                                          <w:divBdr>
                                                                                                                                            <w:top w:val="none" w:sz="0" w:space="0" w:color="auto"/>
                                                                                                                                            <w:left w:val="none" w:sz="0" w:space="0" w:color="auto"/>
                                                                                                                                            <w:bottom w:val="none" w:sz="0" w:space="0" w:color="auto"/>
                                                                                                                                            <w:right w:val="none" w:sz="0" w:space="0" w:color="auto"/>
                                                                                                                                          </w:divBdr>
                                                                                                                                        </w:div>
                                                                                                                                      </w:divsChild>
                                                                                                                                    </w:div>
                                                                                                                                    <w:div w:id="478960765">
                                                                                                                                      <w:marLeft w:val="0"/>
                                                                                                                                      <w:marRight w:val="0"/>
                                                                                                                                      <w:marTop w:val="0"/>
                                                                                                                                      <w:marBottom w:val="0"/>
                                                                                                                                      <w:divBdr>
                                                                                                                                        <w:top w:val="none" w:sz="0" w:space="0" w:color="auto"/>
                                                                                                                                        <w:left w:val="none" w:sz="0" w:space="0" w:color="auto"/>
                                                                                                                                        <w:bottom w:val="none" w:sz="0" w:space="0" w:color="auto"/>
                                                                                                                                        <w:right w:val="none" w:sz="0" w:space="0" w:color="auto"/>
                                                                                                                                      </w:divBdr>
                                                                                                                                    </w:div>
                                                                                                                                    <w:div w:id="1027222547">
                                                                                                                                      <w:marLeft w:val="0"/>
                                                                                                                                      <w:marRight w:val="0"/>
                                                                                                                                      <w:marTop w:val="0"/>
                                                                                                                                      <w:marBottom w:val="0"/>
                                                                                                                                      <w:divBdr>
                                                                                                                                        <w:top w:val="none" w:sz="0" w:space="0" w:color="auto"/>
                                                                                                                                        <w:left w:val="none" w:sz="0" w:space="0" w:color="auto"/>
                                                                                                                                        <w:bottom w:val="none" w:sz="0" w:space="0" w:color="auto"/>
                                                                                                                                        <w:right w:val="none" w:sz="0" w:space="0" w:color="auto"/>
                                                                                                                                      </w:divBdr>
                                                                                                                                      <w:divsChild>
                                                                                                                                        <w:div w:id="1032536761">
                                                                                                                                          <w:marLeft w:val="0"/>
                                                                                                                                          <w:marRight w:val="0"/>
                                                                                                                                          <w:marTop w:val="0"/>
                                                                                                                                          <w:marBottom w:val="0"/>
                                                                                                                                          <w:divBdr>
                                                                                                                                            <w:top w:val="none" w:sz="0" w:space="0" w:color="auto"/>
                                                                                                                                            <w:left w:val="none" w:sz="0" w:space="0" w:color="auto"/>
                                                                                                                                            <w:bottom w:val="none" w:sz="0" w:space="0" w:color="auto"/>
                                                                                                                                            <w:right w:val="none" w:sz="0" w:space="0" w:color="auto"/>
                                                                                                                                          </w:divBdr>
                                                                                                                                        </w:div>
                                                                                                                                      </w:divsChild>
                                                                                                                                    </w:div>
                                                                                                                                    <w:div w:id="177815203">
                                                                                                                                      <w:marLeft w:val="0"/>
                                                                                                                                      <w:marRight w:val="0"/>
                                                                                                                                      <w:marTop w:val="0"/>
                                                                                                                                      <w:marBottom w:val="0"/>
                                                                                                                                      <w:divBdr>
                                                                                                                                        <w:top w:val="none" w:sz="0" w:space="0" w:color="auto"/>
                                                                                                                                        <w:left w:val="none" w:sz="0" w:space="0" w:color="auto"/>
                                                                                                                                        <w:bottom w:val="none" w:sz="0" w:space="0" w:color="auto"/>
                                                                                                                                        <w:right w:val="none" w:sz="0" w:space="0" w:color="auto"/>
                                                                                                                                      </w:divBdr>
                                                                                                                                    </w:div>
                                                                                                                                    <w:div w:id="438840671">
                                                                                                                                      <w:marLeft w:val="0"/>
                                                                                                                                      <w:marRight w:val="0"/>
                                                                                                                                      <w:marTop w:val="0"/>
                                                                                                                                      <w:marBottom w:val="0"/>
                                                                                                                                      <w:divBdr>
                                                                                                                                        <w:top w:val="none" w:sz="0" w:space="0" w:color="auto"/>
                                                                                                                                        <w:left w:val="none" w:sz="0" w:space="0" w:color="auto"/>
                                                                                                                                        <w:bottom w:val="none" w:sz="0" w:space="0" w:color="auto"/>
                                                                                                                                        <w:right w:val="none" w:sz="0" w:space="0" w:color="auto"/>
                                                                                                                                      </w:divBdr>
                                                                                                                                    </w:div>
                                                                                                                                    <w:div w:id="53628616">
                                                                                                                                      <w:marLeft w:val="0"/>
                                                                                                                                      <w:marRight w:val="0"/>
                                                                                                                                      <w:marTop w:val="0"/>
                                                                                                                                      <w:marBottom w:val="0"/>
                                                                                                                                      <w:divBdr>
                                                                                                                                        <w:top w:val="none" w:sz="0" w:space="0" w:color="auto"/>
                                                                                                                                        <w:left w:val="none" w:sz="0" w:space="0" w:color="auto"/>
                                                                                                                                        <w:bottom w:val="none" w:sz="0" w:space="0" w:color="auto"/>
                                                                                                                                        <w:right w:val="none" w:sz="0" w:space="0" w:color="auto"/>
                                                                                                                                      </w:divBdr>
                                                                                                                                      <w:divsChild>
                                                                                                                                        <w:div w:id="758647155">
                                                                                                                                          <w:marLeft w:val="0"/>
                                                                                                                                          <w:marRight w:val="0"/>
                                                                                                                                          <w:marTop w:val="0"/>
                                                                                                                                          <w:marBottom w:val="0"/>
                                                                                                                                          <w:divBdr>
                                                                                                                                            <w:top w:val="none" w:sz="0" w:space="0" w:color="auto"/>
                                                                                                                                            <w:left w:val="none" w:sz="0" w:space="0" w:color="auto"/>
                                                                                                                                            <w:bottom w:val="none" w:sz="0" w:space="0" w:color="auto"/>
                                                                                                                                            <w:right w:val="none" w:sz="0" w:space="0" w:color="auto"/>
                                                                                                                                          </w:divBdr>
                                                                                                                                        </w:div>
                                                                                                                                      </w:divsChild>
                                                                                                                                    </w:div>
                                                                                                                                    <w:div w:id="1512716508">
                                                                                                                                      <w:marLeft w:val="0"/>
                                                                                                                                      <w:marRight w:val="0"/>
                                                                                                                                      <w:marTop w:val="0"/>
                                                                                                                                      <w:marBottom w:val="0"/>
                                                                                                                                      <w:divBdr>
                                                                                                                                        <w:top w:val="none" w:sz="0" w:space="0" w:color="auto"/>
                                                                                                                                        <w:left w:val="none" w:sz="0" w:space="0" w:color="auto"/>
                                                                                                                                        <w:bottom w:val="none" w:sz="0" w:space="0" w:color="auto"/>
                                                                                                                                        <w:right w:val="none" w:sz="0" w:space="0" w:color="auto"/>
                                                                                                                                      </w:divBdr>
                                                                                                                                    </w:div>
                                                                                                                                    <w:div w:id="1992326940">
                                                                                                                                      <w:marLeft w:val="0"/>
                                                                                                                                      <w:marRight w:val="0"/>
                                                                                                                                      <w:marTop w:val="0"/>
                                                                                                                                      <w:marBottom w:val="0"/>
                                                                                                                                      <w:divBdr>
                                                                                                                                        <w:top w:val="none" w:sz="0" w:space="0" w:color="auto"/>
                                                                                                                                        <w:left w:val="none" w:sz="0" w:space="0" w:color="auto"/>
                                                                                                                                        <w:bottom w:val="none" w:sz="0" w:space="0" w:color="auto"/>
                                                                                                                                        <w:right w:val="none" w:sz="0" w:space="0" w:color="auto"/>
                                                                                                                                      </w:divBdr>
                                                                                                                                    </w:div>
                                                                                                                                    <w:div w:id="1924336362">
                                                                                                                                      <w:marLeft w:val="0"/>
                                                                                                                                      <w:marRight w:val="0"/>
                                                                                                                                      <w:marTop w:val="0"/>
                                                                                                                                      <w:marBottom w:val="0"/>
                                                                                                                                      <w:divBdr>
                                                                                                                                        <w:top w:val="none" w:sz="0" w:space="0" w:color="auto"/>
                                                                                                                                        <w:left w:val="none" w:sz="0" w:space="0" w:color="auto"/>
                                                                                                                                        <w:bottom w:val="none" w:sz="0" w:space="0" w:color="auto"/>
                                                                                                                                        <w:right w:val="none" w:sz="0" w:space="0" w:color="auto"/>
                                                                                                                                      </w:divBdr>
                                                                                                                                      <w:divsChild>
                                                                                                                                        <w:div w:id="358632012">
                                                                                                                                          <w:marLeft w:val="0"/>
                                                                                                                                          <w:marRight w:val="0"/>
                                                                                                                                          <w:marTop w:val="0"/>
                                                                                                                                          <w:marBottom w:val="0"/>
                                                                                                                                          <w:divBdr>
                                                                                                                                            <w:top w:val="none" w:sz="0" w:space="0" w:color="auto"/>
                                                                                                                                            <w:left w:val="none" w:sz="0" w:space="0" w:color="auto"/>
                                                                                                                                            <w:bottom w:val="none" w:sz="0" w:space="0" w:color="auto"/>
                                                                                                                                            <w:right w:val="none" w:sz="0" w:space="0" w:color="auto"/>
                                                                                                                                          </w:divBdr>
                                                                                                                                        </w:div>
                                                                                                                                      </w:divsChild>
                                                                                                                                    </w:div>
                                                                                                                                    <w:div w:id="1844784908">
                                                                                                                                      <w:marLeft w:val="0"/>
                                                                                                                                      <w:marRight w:val="0"/>
                                                                                                                                      <w:marTop w:val="0"/>
                                                                                                                                      <w:marBottom w:val="0"/>
                                                                                                                                      <w:divBdr>
                                                                                                                                        <w:top w:val="none" w:sz="0" w:space="0" w:color="auto"/>
                                                                                                                                        <w:left w:val="none" w:sz="0" w:space="0" w:color="auto"/>
                                                                                                                                        <w:bottom w:val="none" w:sz="0" w:space="0" w:color="auto"/>
                                                                                                                                        <w:right w:val="none" w:sz="0" w:space="0" w:color="auto"/>
                                                                                                                                      </w:divBdr>
                                                                                                                                    </w:div>
                                                                                                                                    <w:div w:id="1923098375">
                                                                                                                                      <w:marLeft w:val="0"/>
                                                                                                                                      <w:marRight w:val="0"/>
                                                                                                                                      <w:marTop w:val="0"/>
                                                                                                                                      <w:marBottom w:val="0"/>
                                                                                                                                      <w:divBdr>
                                                                                                                                        <w:top w:val="none" w:sz="0" w:space="0" w:color="auto"/>
                                                                                                                                        <w:left w:val="none" w:sz="0" w:space="0" w:color="auto"/>
                                                                                                                                        <w:bottom w:val="none" w:sz="0" w:space="0" w:color="auto"/>
                                                                                                                                        <w:right w:val="none" w:sz="0" w:space="0" w:color="auto"/>
                                                                                                                                      </w:divBdr>
                                                                                                                                    </w:div>
                                                                                                                                    <w:div w:id="1675838149">
                                                                                                                                      <w:marLeft w:val="0"/>
                                                                                                                                      <w:marRight w:val="0"/>
                                                                                                                                      <w:marTop w:val="0"/>
                                                                                                                                      <w:marBottom w:val="0"/>
                                                                                                                                      <w:divBdr>
                                                                                                                                        <w:top w:val="none" w:sz="0" w:space="0" w:color="auto"/>
                                                                                                                                        <w:left w:val="none" w:sz="0" w:space="0" w:color="auto"/>
                                                                                                                                        <w:bottom w:val="none" w:sz="0" w:space="0" w:color="auto"/>
                                                                                                                                        <w:right w:val="none" w:sz="0" w:space="0" w:color="auto"/>
                                                                                                                                      </w:divBdr>
                                                                                                                                      <w:divsChild>
                                                                                                                                        <w:div w:id="1371877615">
                                                                                                                                          <w:marLeft w:val="0"/>
                                                                                                                                          <w:marRight w:val="0"/>
                                                                                                                                          <w:marTop w:val="0"/>
                                                                                                                                          <w:marBottom w:val="0"/>
                                                                                                                                          <w:divBdr>
                                                                                                                                            <w:top w:val="none" w:sz="0" w:space="0" w:color="auto"/>
                                                                                                                                            <w:left w:val="none" w:sz="0" w:space="0" w:color="auto"/>
                                                                                                                                            <w:bottom w:val="none" w:sz="0" w:space="0" w:color="auto"/>
                                                                                                                                            <w:right w:val="none" w:sz="0" w:space="0" w:color="auto"/>
                                                                                                                                          </w:divBdr>
                                                                                                                                        </w:div>
                                                                                                                                      </w:divsChild>
                                                                                                                                    </w:div>
                                                                                                                                    <w:div w:id="1146554456">
                                                                                                                                      <w:marLeft w:val="0"/>
                                                                                                                                      <w:marRight w:val="0"/>
                                                                                                                                      <w:marTop w:val="0"/>
                                                                                                                                      <w:marBottom w:val="0"/>
                                                                                                                                      <w:divBdr>
                                                                                                                                        <w:top w:val="none" w:sz="0" w:space="0" w:color="auto"/>
                                                                                                                                        <w:left w:val="none" w:sz="0" w:space="0" w:color="auto"/>
                                                                                                                                        <w:bottom w:val="none" w:sz="0" w:space="0" w:color="auto"/>
                                                                                                                                        <w:right w:val="none" w:sz="0" w:space="0" w:color="auto"/>
                                                                                                                                      </w:divBdr>
                                                                                                                                    </w:div>
                                                                                                                                    <w:div w:id="270170879">
                                                                                                                                      <w:marLeft w:val="0"/>
                                                                                                                                      <w:marRight w:val="0"/>
                                                                                                                                      <w:marTop w:val="0"/>
                                                                                                                                      <w:marBottom w:val="0"/>
                                                                                                                                      <w:divBdr>
                                                                                                                                        <w:top w:val="none" w:sz="0" w:space="0" w:color="auto"/>
                                                                                                                                        <w:left w:val="none" w:sz="0" w:space="0" w:color="auto"/>
                                                                                                                                        <w:bottom w:val="none" w:sz="0" w:space="0" w:color="auto"/>
                                                                                                                                        <w:right w:val="none" w:sz="0" w:space="0" w:color="auto"/>
                                                                                                                                      </w:divBdr>
                                                                                                                                    </w:div>
                                                                                                                                    <w:div w:id="1048379947">
                                                                                                                                      <w:marLeft w:val="0"/>
                                                                                                                                      <w:marRight w:val="0"/>
                                                                                                                                      <w:marTop w:val="0"/>
                                                                                                                                      <w:marBottom w:val="0"/>
                                                                                                                                      <w:divBdr>
                                                                                                                                        <w:top w:val="none" w:sz="0" w:space="0" w:color="auto"/>
                                                                                                                                        <w:left w:val="none" w:sz="0" w:space="0" w:color="auto"/>
                                                                                                                                        <w:bottom w:val="none" w:sz="0" w:space="0" w:color="auto"/>
                                                                                                                                        <w:right w:val="none" w:sz="0" w:space="0" w:color="auto"/>
                                                                                                                                      </w:divBdr>
                                                                                                                                      <w:divsChild>
                                                                                                                                        <w:div w:id="838692690">
                                                                                                                                          <w:marLeft w:val="0"/>
                                                                                                                                          <w:marRight w:val="0"/>
                                                                                                                                          <w:marTop w:val="0"/>
                                                                                                                                          <w:marBottom w:val="0"/>
                                                                                                                                          <w:divBdr>
                                                                                                                                            <w:top w:val="none" w:sz="0" w:space="0" w:color="auto"/>
                                                                                                                                            <w:left w:val="none" w:sz="0" w:space="0" w:color="auto"/>
                                                                                                                                            <w:bottom w:val="none" w:sz="0" w:space="0" w:color="auto"/>
                                                                                                                                            <w:right w:val="none" w:sz="0" w:space="0" w:color="auto"/>
                                                                                                                                          </w:divBdr>
                                                                                                                                        </w:div>
                                                                                                                                      </w:divsChild>
                                                                                                                                    </w:div>
                                                                                                                                    <w:div w:id="2028751554">
                                                                                                                                      <w:marLeft w:val="0"/>
                                                                                                                                      <w:marRight w:val="0"/>
                                                                                                                                      <w:marTop w:val="0"/>
                                                                                                                                      <w:marBottom w:val="0"/>
                                                                                                                                      <w:divBdr>
                                                                                                                                        <w:top w:val="none" w:sz="0" w:space="0" w:color="auto"/>
                                                                                                                                        <w:left w:val="none" w:sz="0" w:space="0" w:color="auto"/>
                                                                                                                                        <w:bottom w:val="none" w:sz="0" w:space="0" w:color="auto"/>
                                                                                                                                        <w:right w:val="none" w:sz="0" w:space="0" w:color="auto"/>
                                                                                                                                      </w:divBdr>
                                                                                                                                    </w:div>
                                                                                                                                    <w:div w:id="326787076">
                                                                                                                                      <w:marLeft w:val="0"/>
                                                                                                                                      <w:marRight w:val="0"/>
                                                                                                                                      <w:marTop w:val="0"/>
                                                                                                                                      <w:marBottom w:val="0"/>
                                                                                                                                      <w:divBdr>
                                                                                                                                        <w:top w:val="none" w:sz="0" w:space="0" w:color="auto"/>
                                                                                                                                        <w:left w:val="none" w:sz="0" w:space="0" w:color="auto"/>
                                                                                                                                        <w:bottom w:val="none" w:sz="0" w:space="0" w:color="auto"/>
                                                                                                                                        <w:right w:val="none" w:sz="0" w:space="0" w:color="auto"/>
                                                                                                                                      </w:divBdr>
                                                                                                                                    </w:div>
                                                                                                                                    <w:div w:id="1213494334">
                                                                                                                                      <w:marLeft w:val="0"/>
                                                                                                                                      <w:marRight w:val="0"/>
                                                                                                                                      <w:marTop w:val="0"/>
                                                                                                                                      <w:marBottom w:val="0"/>
                                                                                                                                      <w:divBdr>
                                                                                                                                        <w:top w:val="none" w:sz="0" w:space="0" w:color="auto"/>
                                                                                                                                        <w:left w:val="none" w:sz="0" w:space="0" w:color="auto"/>
                                                                                                                                        <w:bottom w:val="none" w:sz="0" w:space="0" w:color="auto"/>
                                                                                                                                        <w:right w:val="none" w:sz="0" w:space="0" w:color="auto"/>
                                                                                                                                      </w:divBdr>
                                                                                                                                      <w:divsChild>
                                                                                                                                        <w:div w:id="445542520">
                                                                                                                                          <w:marLeft w:val="0"/>
                                                                                                                                          <w:marRight w:val="0"/>
                                                                                                                                          <w:marTop w:val="0"/>
                                                                                                                                          <w:marBottom w:val="0"/>
                                                                                                                                          <w:divBdr>
                                                                                                                                            <w:top w:val="none" w:sz="0" w:space="0" w:color="auto"/>
                                                                                                                                            <w:left w:val="none" w:sz="0" w:space="0" w:color="auto"/>
                                                                                                                                            <w:bottom w:val="none" w:sz="0" w:space="0" w:color="auto"/>
                                                                                                                                            <w:right w:val="none" w:sz="0" w:space="0" w:color="auto"/>
                                                                                                                                          </w:divBdr>
                                                                                                                                        </w:div>
                                                                                                                                      </w:divsChild>
                                                                                                                                    </w:div>
                                                                                                                                    <w:div w:id="687021871">
                                                                                                                                      <w:marLeft w:val="0"/>
                                                                                                                                      <w:marRight w:val="0"/>
                                                                                                                                      <w:marTop w:val="0"/>
                                                                                                                                      <w:marBottom w:val="0"/>
                                                                                                                                      <w:divBdr>
                                                                                                                                        <w:top w:val="none" w:sz="0" w:space="0" w:color="auto"/>
                                                                                                                                        <w:left w:val="none" w:sz="0" w:space="0" w:color="auto"/>
                                                                                                                                        <w:bottom w:val="none" w:sz="0" w:space="0" w:color="auto"/>
                                                                                                                                        <w:right w:val="none" w:sz="0" w:space="0" w:color="auto"/>
                                                                                                                                      </w:divBdr>
                                                                                                                                    </w:div>
                                                                                                                                    <w:div w:id="1299217594">
                                                                                                                                      <w:marLeft w:val="0"/>
                                                                                                                                      <w:marRight w:val="0"/>
                                                                                                                                      <w:marTop w:val="0"/>
                                                                                                                                      <w:marBottom w:val="0"/>
                                                                                                                                      <w:divBdr>
                                                                                                                                        <w:top w:val="none" w:sz="0" w:space="0" w:color="auto"/>
                                                                                                                                        <w:left w:val="none" w:sz="0" w:space="0" w:color="auto"/>
                                                                                                                                        <w:bottom w:val="none" w:sz="0" w:space="0" w:color="auto"/>
                                                                                                                                        <w:right w:val="none" w:sz="0" w:space="0" w:color="auto"/>
                                                                                                                                      </w:divBdr>
                                                                                                                                    </w:div>
                                                                                                                                    <w:div w:id="932975288">
                                                                                                                                      <w:marLeft w:val="0"/>
                                                                                                                                      <w:marRight w:val="0"/>
                                                                                                                                      <w:marTop w:val="0"/>
                                                                                                                                      <w:marBottom w:val="0"/>
                                                                                                                                      <w:divBdr>
                                                                                                                                        <w:top w:val="none" w:sz="0" w:space="0" w:color="auto"/>
                                                                                                                                        <w:left w:val="none" w:sz="0" w:space="0" w:color="auto"/>
                                                                                                                                        <w:bottom w:val="none" w:sz="0" w:space="0" w:color="auto"/>
                                                                                                                                        <w:right w:val="none" w:sz="0" w:space="0" w:color="auto"/>
                                                                                                                                      </w:divBdr>
                                                                                                                                      <w:divsChild>
                                                                                                                                        <w:div w:id="209846907">
                                                                                                                                          <w:marLeft w:val="0"/>
                                                                                                                                          <w:marRight w:val="0"/>
                                                                                                                                          <w:marTop w:val="0"/>
                                                                                                                                          <w:marBottom w:val="0"/>
                                                                                                                                          <w:divBdr>
                                                                                                                                            <w:top w:val="none" w:sz="0" w:space="0" w:color="auto"/>
                                                                                                                                            <w:left w:val="none" w:sz="0" w:space="0" w:color="auto"/>
                                                                                                                                            <w:bottom w:val="none" w:sz="0" w:space="0" w:color="auto"/>
                                                                                                                                            <w:right w:val="none" w:sz="0" w:space="0" w:color="auto"/>
                                                                                                                                          </w:divBdr>
                                                                                                                                        </w:div>
                                                                                                                                      </w:divsChild>
                                                                                                                                    </w:div>
                                                                                                                                    <w:div w:id="244651491">
                                                                                                                                      <w:marLeft w:val="0"/>
                                                                                                                                      <w:marRight w:val="0"/>
                                                                                                                                      <w:marTop w:val="0"/>
                                                                                                                                      <w:marBottom w:val="0"/>
                                                                                                                                      <w:divBdr>
                                                                                                                                        <w:top w:val="none" w:sz="0" w:space="0" w:color="auto"/>
                                                                                                                                        <w:left w:val="none" w:sz="0" w:space="0" w:color="auto"/>
                                                                                                                                        <w:bottom w:val="none" w:sz="0" w:space="0" w:color="auto"/>
                                                                                                                                        <w:right w:val="none" w:sz="0" w:space="0" w:color="auto"/>
                                                                                                                                      </w:divBdr>
                                                                                                                                    </w:div>
                                                                                                                                    <w:div w:id="768890293">
                                                                                                                                      <w:marLeft w:val="0"/>
                                                                                                                                      <w:marRight w:val="0"/>
                                                                                                                                      <w:marTop w:val="0"/>
                                                                                                                                      <w:marBottom w:val="0"/>
                                                                                                                                      <w:divBdr>
                                                                                                                                        <w:top w:val="none" w:sz="0" w:space="0" w:color="auto"/>
                                                                                                                                        <w:left w:val="none" w:sz="0" w:space="0" w:color="auto"/>
                                                                                                                                        <w:bottom w:val="none" w:sz="0" w:space="0" w:color="auto"/>
                                                                                                                                        <w:right w:val="none" w:sz="0" w:space="0" w:color="auto"/>
                                                                                                                                      </w:divBdr>
                                                                                                                                    </w:div>
                                                                                                                                    <w:div w:id="398291757">
                                                                                                                                      <w:marLeft w:val="0"/>
                                                                                                                                      <w:marRight w:val="0"/>
                                                                                                                                      <w:marTop w:val="0"/>
                                                                                                                                      <w:marBottom w:val="0"/>
                                                                                                                                      <w:divBdr>
                                                                                                                                        <w:top w:val="none" w:sz="0" w:space="0" w:color="auto"/>
                                                                                                                                        <w:left w:val="none" w:sz="0" w:space="0" w:color="auto"/>
                                                                                                                                        <w:bottom w:val="none" w:sz="0" w:space="0" w:color="auto"/>
                                                                                                                                        <w:right w:val="none" w:sz="0" w:space="0" w:color="auto"/>
                                                                                                                                      </w:divBdr>
                                                                                                                                      <w:divsChild>
                                                                                                                                        <w:div w:id="457380281">
                                                                                                                                          <w:marLeft w:val="0"/>
                                                                                                                                          <w:marRight w:val="0"/>
                                                                                                                                          <w:marTop w:val="0"/>
                                                                                                                                          <w:marBottom w:val="0"/>
                                                                                                                                          <w:divBdr>
                                                                                                                                            <w:top w:val="none" w:sz="0" w:space="0" w:color="auto"/>
                                                                                                                                            <w:left w:val="none" w:sz="0" w:space="0" w:color="auto"/>
                                                                                                                                            <w:bottom w:val="none" w:sz="0" w:space="0" w:color="auto"/>
                                                                                                                                            <w:right w:val="none" w:sz="0" w:space="0" w:color="auto"/>
                                                                                                                                          </w:divBdr>
                                                                                                                                        </w:div>
                                                                                                                                        <w:div w:id="1818834625">
                                                                                                                                          <w:marLeft w:val="0"/>
                                                                                                                                          <w:marRight w:val="0"/>
                                                                                                                                          <w:marTop w:val="0"/>
                                                                                                                                          <w:marBottom w:val="0"/>
                                                                                                                                          <w:divBdr>
                                                                                                                                            <w:top w:val="none" w:sz="0" w:space="0" w:color="auto"/>
                                                                                                                                            <w:left w:val="none" w:sz="0" w:space="0" w:color="auto"/>
                                                                                                                                            <w:bottom w:val="none" w:sz="0" w:space="0" w:color="auto"/>
                                                                                                                                            <w:right w:val="none" w:sz="0" w:space="0" w:color="auto"/>
                                                                                                                                          </w:divBdr>
                                                                                                                                        </w:div>
                                                                                                                                      </w:divsChild>
                                                                                                                                    </w:div>
                                                                                                                                    <w:div w:id="971983453">
                                                                                                                                      <w:marLeft w:val="0"/>
                                                                                                                                      <w:marRight w:val="0"/>
                                                                                                                                      <w:marTop w:val="0"/>
                                                                                                                                      <w:marBottom w:val="0"/>
                                                                                                                                      <w:divBdr>
                                                                                                                                        <w:top w:val="none" w:sz="0" w:space="0" w:color="auto"/>
                                                                                                                                        <w:left w:val="none" w:sz="0" w:space="0" w:color="auto"/>
                                                                                                                                        <w:bottom w:val="none" w:sz="0" w:space="0" w:color="auto"/>
                                                                                                                                        <w:right w:val="none" w:sz="0" w:space="0" w:color="auto"/>
                                                                                                                                      </w:divBdr>
                                                                                                                                    </w:div>
                                                                                                                                    <w:div w:id="162064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03107789">
      <w:bodyDiv w:val="1"/>
      <w:marLeft w:val="0"/>
      <w:marRight w:val="0"/>
      <w:marTop w:val="0"/>
      <w:marBottom w:val="0"/>
      <w:divBdr>
        <w:top w:val="none" w:sz="0" w:space="0" w:color="auto"/>
        <w:left w:val="none" w:sz="0" w:space="0" w:color="auto"/>
        <w:bottom w:val="none" w:sz="0" w:space="0" w:color="auto"/>
        <w:right w:val="none" w:sz="0" w:space="0" w:color="auto"/>
      </w:divBdr>
    </w:div>
    <w:div w:id="1737703826">
      <w:bodyDiv w:val="1"/>
      <w:marLeft w:val="0"/>
      <w:marRight w:val="0"/>
      <w:marTop w:val="0"/>
      <w:marBottom w:val="0"/>
      <w:divBdr>
        <w:top w:val="none" w:sz="0" w:space="0" w:color="auto"/>
        <w:left w:val="none" w:sz="0" w:space="0" w:color="auto"/>
        <w:bottom w:val="none" w:sz="0" w:space="0" w:color="auto"/>
        <w:right w:val="none" w:sz="0" w:space="0" w:color="auto"/>
      </w:divBdr>
    </w:div>
    <w:div w:id="1788351073">
      <w:bodyDiv w:val="1"/>
      <w:marLeft w:val="0"/>
      <w:marRight w:val="0"/>
      <w:marTop w:val="0"/>
      <w:marBottom w:val="0"/>
      <w:divBdr>
        <w:top w:val="none" w:sz="0" w:space="0" w:color="auto"/>
        <w:left w:val="none" w:sz="0" w:space="0" w:color="auto"/>
        <w:bottom w:val="none" w:sz="0" w:space="0" w:color="auto"/>
        <w:right w:val="none" w:sz="0" w:space="0" w:color="auto"/>
      </w:divBdr>
    </w:div>
    <w:div w:id="1844472696">
      <w:bodyDiv w:val="1"/>
      <w:marLeft w:val="0"/>
      <w:marRight w:val="0"/>
      <w:marTop w:val="0"/>
      <w:marBottom w:val="0"/>
      <w:divBdr>
        <w:top w:val="none" w:sz="0" w:space="0" w:color="auto"/>
        <w:left w:val="none" w:sz="0" w:space="0" w:color="auto"/>
        <w:bottom w:val="none" w:sz="0" w:space="0" w:color="auto"/>
        <w:right w:val="none" w:sz="0" w:space="0" w:color="auto"/>
      </w:divBdr>
      <w:divsChild>
        <w:div w:id="26763204">
          <w:marLeft w:val="0"/>
          <w:marRight w:val="0"/>
          <w:marTop w:val="0"/>
          <w:marBottom w:val="0"/>
          <w:divBdr>
            <w:top w:val="none" w:sz="0" w:space="0" w:color="auto"/>
            <w:left w:val="none" w:sz="0" w:space="0" w:color="auto"/>
            <w:bottom w:val="none" w:sz="0" w:space="0" w:color="auto"/>
            <w:right w:val="none" w:sz="0" w:space="0" w:color="auto"/>
          </w:divBdr>
        </w:div>
        <w:div w:id="2078816572">
          <w:marLeft w:val="0"/>
          <w:marRight w:val="0"/>
          <w:marTop w:val="0"/>
          <w:marBottom w:val="0"/>
          <w:divBdr>
            <w:top w:val="none" w:sz="0" w:space="0" w:color="auto"/>
            <w:left w:val="none" w:sz="0" w:space="0" w:color="auto"/>
            <w:bottom w:val="none" w:sz="0" w:space="0" w:color="auto"/>
            <w:right w:val="none" w:sz="0" w:space="0" w:color="auto"/>
          </w:divBdr>
        </w:div>
        <w:div w:id="1190755740">
          <w:marLeft w:val="0"/>
          <w:marRight w:val="0"/>
          <w:marTop w:val="0"/>
          <w:marBottom w:val="0"/>
          <w:divBdr>
            <w:top w:val="none" w:sz="0" w:space="0" w:color="auto"/>
            <w:left w:val="none" w:sz="0" w:space="0" w:color="auto"/>
            <w:bottom w:val="none" w:sz="0" w:space="0" w:color="auto"/>
            <w:right w:val="none" w:sz="0" w:space="0" w:color="auto"/>
          </w:divBdr>
        </w:div>
      </w:divsChild>
    </w:div>
    <w:div w:id="1985623712">
      <w:bodyDiv w:val="1"/>
      <w:marLeft w:val="0"/>
      <w:marRight w:val="0"/>
      <w:marTop w:val="0"/>
      <w:marBottom w:val="0"/>
      <w:divBdr>
        <w:top w:val="none" w:sz="0" w:space="0" w:color="auto"/>
        <w:left w:val="none" w:sz="0" w:space="0" w:color="auto"/>
        <w:bottom w:val="none" w:sz="0" w:space="0" w:color="auto"/>
        <w:right w:val="none" w:sz="0" w:space="0" w:color="auto"/>
      </w:divBdr>
    </w:div>
    <w:div w:id="2064675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emf"/><Relationship Id="rId12" Type="http://schemas.openxmlformats.org/officeDocument/2006/relationships/hyperlink" Target="http://www.specchio.ch" TargetMode="External"/><Relationship Id="rId13" Type="http://schemas.openxmlformats.org/officeDocument/2006/relationships/hyperlink" Target="https://github.com/IntersectAustralia/dc10" TargetMode="External"/><Relationship Id="rId14" Type="http://schemas.openxmlformats.org/officeDocument/2006/relationships/hyperlink" Target="http://www.oracle.com/technetwork/java/javase/downloads/index.html"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mailto:git@github.com:KlausBrunner/solarpositioning.git"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SARA_Atx_SRS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Hue10</b:Tag>
    <b:SourceType>ConferenceProceedings</b:SourceType>
    <b:Guid>{FFED7333-3B57-40E0-935C-221274EABA3D}</b:Guid>
    <b:Author>
      <b:Author>
        <b:NameList>
          <b:Person>
            <b:Last>Hueni</b:Last>
            <b:First>Andreas</b:First>
          </b:Person>
          <b:Person>
            <b:Last>Kneubuehler</b:Last>
            <b:First>M</b:First>
          </b:Person>
          <b:Person>
            <b:Last>Schaepman</b:Last>
            <b:First>M</b:First>
          </b:Person>
        </b:NameList>
      </b:Author>
    </b:Author>
    <b:Title>International Geoscience and Remote Sensing Symposium</b:Title>
    <b:Year>2010</b:Year>
    <b:City>Hawaii, USA</b:City>
    <b:RefOrder>9</b:RefOrder>
  </b:Source>
  <b:Source>
    <b:Tag>Hue11</b:Tag>
    <b:SourceType>JournalArticle</b:SourceType>
    <b:Guid>{BD48AF65-26A5-426C-9BAC-6320815F19BF}</b:Guid>
    <b:Author>
      <b:Author>
        <b:NameList>
          <b:Person>
            <b:Last>Hueni</b:Last>
            <b:First>A</b:First>
          </b:Person>
          <b:Person>
            <b:Last>Malthus</b:Last>
            <b:First>T</b:First>
          </b:Person>
          <b:Person>
            <b:Last>Kneubuehler</b:Last>
            <b:First>M</b:First>
          </b:Person>
          <b:Person>
            <b:Last>Schaepman</b:Last>
            <b:First>M</b:First>
          </b:Person>
        </b:NameList>
      </b:Author>
    </b:Author>
    <b:Title>Data Exchange Between Distributed Spectral Databases</b:Title>
    <b:Pages>861-873</b:Pages>
    <b:Year>2011</b:Year>
    <b:JournalName>Computers &amp; Geosciences 37</b:JournalName>
    <b:RefOrder>10</b:RefOrder>
  </b:Source>
  <b:Source>
    <b:Tag>Hue09</b:Tag>
    <b:SourceType>ConferenceProceedings</b:SourceType>
    <b:Guid>{12BD4655-667A-4324-B5B4-938C2E3EF481}</b:Guid>
    <b:Author>
      <b:Author>
        <b:NameList>
          <b:Person>
            <b:Last>Hueni</b:Last>
            <b:First>A.</b:First>
          </b:Person>
          <b:Person>
            <b:Last>Kneubuehler</b:Last>
            <b:First>M</b:First>
          </b:Person>
        </b:NameList>
      </b:Author>
    </b:Author>
    <b:Title>SPECCHIO: A Free Spectral Data Management and Processing System</b:Title>
    <b:Year>2009</b:Year>
    <b:ConferenceName>SPIE Optics and Photonics</b:ConferenceName>
    <b:City>San Diego, CA</b:City>
    <b:RefOrder>11</b:RefOrder>
  </b:Source>
  <b:Source>
    <b:Tag>Hue092</b:Tag>
    <b:SourceType>ConferenceProceedings</b:SourceType>
    <b:Guid>{63582FC9-7423-4D82-9A7E-DD64BD525898}</b:Guid>
    <b:Author>
      <b:Author>
        <b:NameList>
          <b:Person>
            <b:Last>Hueni</b:Last>
            <b:First>A</b:First>
          </b:Person>
          <b:Person>
            <b:Last>Kneubuehler</b:Last>
            <b:First>M</b:First>
          </b:Person>
          <b:Person>
            <b:Last>Nieke</b:Last>
            <b:First>J</b:First>
          </b:Person>
          <b:Person>
            <b:Last>Itten</b:Last>
            <b:First>K</b:First>
          </b:Person>
        </b:NameList>
      </b:Author>
    </b:Author>
    <b:Title>Processing Extension for the Spectral Database SPECCHIO</b:Title>
    <b:Year>2009</b:Year>
    <b:ConferenceName>Proceedings EARSeL SIG IS</b:ConferenceName>
    <b:City>Tel Aviv, Israel</b:City>
    <b:RefOrder>6</b:RefOrder>
  </b:Source>
  <b:Source>
    <b:Tag>Hue091</b:Tag>
    <b:SourceType>ConferenceProceedings</b:SourceType>
    <b:Guid>{0EBFB921-B05A-41AB-A413-7ACB839196C1}</b:Guid>
    <b:Author>
      <b:Author>
        <b:NameList>
          <b:Person>
            <b:Last>Hueni</b:Last>
            <b:First>A</b:First>
          </b:Person>
          <b:Person>
            <b:Last>Rey</b:Last>
            <b:First>S</b:First>
          </b:Person>
          <b:Person>
            <b:Last>Schläpfer</b:Last>
            <b:First>D</b:First>
          </b:Person>
          <b:Person>
            <b:Last>Schopfer</b:Last>
            <b:First>J</b:First>
          </b:Person>
          <b:Person>
            <b:Last>Kneubuehler</b:Last>
            <b:First>M</b:First>
          </b:Person>
        </b:NameList>
      </b:Author>
    </b:Author>
    <b:Title>Visualisation, Processing and Storage of Spectrodirectional Data Based on the Spectral Database SPECCHIO</b:Title>
    <b:Year>2009</b:Year>
    <b:ConferenceName>IGARSS 09</b:ConferenceName>
    <b:City>Cape Town, South Africa</b:City>
    <b:RefOrder>12</b:RefOrder>
  </b:Source>
  <b:Source>
    <b:Tag>Hue093</b:Tag>
    <b:SourceType>ArticleInAPeriodical</b:SourceType>
    <b:Guid>{6AE691C0-625D-4691-BC3B-D58FBC3A1015}</b:Guid>
    <b:Author>
      <b:Author>
        <b:NameList>
          <b:Person>
            <b:Last>Hueni</b:Last>
            <b:First>A</b:First>
          </b:Person>
          <b:Person>
            <b:Last>Nieke</b:Last>
            <b:First>J</b:First>
          </b:Person>
          <b:Person>
            <b:Last>Schopfer</b:Last>
            <b:First>J</b:First>
          </b:Person>
          <b:Person>
            <b:Last>Kneubühler</b:Last>
            <b:First>M</b:First>
          </b:Person>
          <b:Person>
            <b:Last>Itten</b:Last>
            <b:First>K</b:First>
          </b:Person>
        </b:NameList>
      </b:Author>
    </b:Author>
    <b:Title>The Spectral Database SPECCHIO for Improved Long Term Ssability and Data Sharing</b:Title>
    <b:Pages>557-565</b:Pages>
    <b:Year>2009</b:Year>
    <b:PeriodicalTitle>Computers &amp; Geosciences 35(3)</b:PeriodicalTitle>
    <b:RefOrder>13</b:RefOrder>
  </b:Source>
  <b:Source>
    <b:Tag>Hue08</b:Tag>
    <b:SourceType>ConferenceProceedings</b:SourceType>
    <b:Guid>{84B8A8E9-739A-47F6-9F70-184E6C961B7E}</b:Guid>
    <b:Author>
      <b:Author>
        <b:NameList>
          <b:Person>
            <b:Last>Hueni</b:Last>
            <b:First>A.</b:First>
          </b:Person>
          <b:Person>
            <b:Last>Schopfer</b:Last>
            <b:First>J.</b:First>
          </b:Person>
          <b:Person>
            <b:Last>Schläpfer</b:Last>
            <b:First>D.</b:First>
          </b:Person>
          <b:Person>
            <b:Last>Kneubuehler</b:Last>
            <b:First>M.</b:First>
          </b:Person>
          <b:Person>
            <b:Last>Nieke</b:Last>
            <b:First>J.</b:First>
          </b:Person>
        </b:NameList>
      </b:Author>
    </b:Author>
    <b:Title>Pre-processing of Dual-view FIGOS data: Towards Operational BRDF Retrieval</b:Title>
    <b:Year>2008</b:Year>
    <b:ConferenceName>Proceedings ISPRS</b:ConferenceName>
    <b:City>Beijing, China</b:City>
    <b:RefOrder>14</b:RefOrder>
  </b:Source>
  <b:Source>
    <b:Tag>Hün07</b:Tag>
    <b:SourceType>DocumentFromInternetSite</b:SourceType>
    <b:Guid>{D98638B9-648A-44E3-B07C-79EFBFAA1319}</b:Guid>
    <b:Author>
      <b:Author>
        <b:NameList>
          <b:Person>
            <b:Last>Hüni</b:Last>
            <b:First>A.</b:First>
          </b:Person>
          <b:Person>
            <b:Last>Kneubühler</b:Last>
            <b:First>M.</b:First>
          </b:Person>
        </b:NameList>
      </b:Author>
    </b:Author>
    <b:Title>SPECCHIO: A System for Storing and Sharing Spectroradiometer Data</b:Title>
    <b:Year>2007</b:Year>
    <b:InternetSiteTitle>SPIE Newsroom</b:InternetSiteTitle>
    <b:Month>December</b:Month>
    <b:YearAccessed>2007</b:YearAccessed>
    <b:URL>http://spie.org/x18220.xml</b:URL>
    <b:DOI>10.1117/2.1200711.0956</b:DOI>
    <b:RefOrder>2</b:RefOrder>
  </b:Source>
  <b:Source>
    <b:Tag>Hün071</b:Tag>
    <b:SourceType>ConferenceProceedings</b:SourceType>
    <b:Guid>{2F3E7911-4C22-423B-B97B-AA16938EA5E7}</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Metadata of Spectral Data Collections</b:Title>
    <b:Year>2007</b:Year>
    <b:ConferenceName>5th EARSeL Workshop on Imaging Spectroscopy</b:ConferenceName>
    <b:City>Bruges, Belgium</b:City>
    <b:RefOrder>15</b:RefOrder>
  </b:Source>
  <b:Source>
    <b:Tag>Hün072</b:Tag>
    <b:SourceType>ConferenceProceedings</b:SourceType>
    <b:Guid>{D98F2181-2274-448D-B247-12D1768B0273}</b:Guid>
    <b:Author>
      <b:Author>
        <b:NameList>
          <b:Person>
            <b:Last>Hüni</b:Last>
            <b:First>A.</b:First>
          </b:Person>
          <b:Person>
            <b:Last>Nieke</b:Last>
            <b:First>J.</b:First>
          </b:Person>
          <b:Person>
            <b:Last>Schopfer</b:Last>
            <b:First>J.</b:First>
          </b:Person>
          <b:Person>
            <b:Last>Kneubühler</b:Last>
            <b:First>M.</b:First>
          </b:Person>
          <b:Person>
            <b:Last>Itten</b:Last>
            <b:First>K.</b:First>
          </b:Person>
        </b:NameList>
      </b:Author>
    </b:Author>
    <b:Title>2nd Generation of RSL's Spectrum Database "SPECCHIO"</b:Title>
    <b:Year>2007</b:Year>
    <b:ConferenceName>ISMPSRS</b:ConferenceName>
    <b:City>Davos, Switzerland</b:City>
    <b:RefOrder>7</b:RefOrder>
  </b:Source>
  <b:Source>
    <b:Tag>Hue06</b:Tag>
    <b:SourceType>JournalArticle</b:SourceType>
    <b:Guid>{2787825B-AE0A-4E1A-B216-A1AEE235316E}</b:Guid>
    <b:Author>
      <b:Author>
        <b:NameList>
          <b:Person>
            <b:Last>Hueni</b:Last>
            <b:First>A.</b:First>
          </b:Person>
          <b:Person>
            <b:Last>Tuohy</b:Last>
            <b:First>M.</b:First>
          </b:Person>
        </b:NameList>
      </b:Author>
    </b:Author>
    <b:Title>Spectroradiometer Data Structuring, Pre-Processing and Analysis - An IT Based Approach</b:Title>
    <b:Pages>93-102</b:Pages>
    <b:Year>2006</b:Year>
    <b:JournalName>Journal of Spatial Science 51(2)</b:JournalName>
    <b:RefOrder>16</b:RefOrder>
  </b:Source>
  <b:Source>
    <b:Tag>Hue061</b:Tag>
    <b:SourceType>Report</b:SourceType>
    <b:Guid>{09FA4209-9AF5-43A4-8B8A-D05203EE71E4}</b:Guid>
    <b:Author>
      <b:Author>
        <b:NameList>
          <b:Person>
            <b:Last>Hueni</b:Last>
            <b:First>A.</b:First>
          </b:Person>
        </b:NameList>
      </b:Author>
    </b:Author>
    <b:Title>Field Spectroradiometer Data: Acquisition, Organisation, Processing and Analysis on the Example of New Zealand Native Plants</b:Title>
    <b:Year>2006</b:Year>
    <b:Publisher>Institute of Natural Resources</b:Publisher>
    <b:City>Palmerston North, Massey University</b:City>
    <b:RefOrder>8</b:RefOrder>
  </b:Source>
  <b:Source>
    <b:Tag>Lan97</b:Tag>
    <b:SourceType>Report</b:SourceType>
    <b:Guid>{C67CDB04-71DE-4787-94F5-015A790BB516}</b:Guid>
    <b:Author>
      <b:Author>
        <b:NameList>
          <b:Person>
            <b:Last>Landgrebe</b:Last>
            <b:First>D.</b:First>
          </b:Person>
        </b:NameList>
      </b:Author>
    </b:Author>
    <b:Title>On Information Extraction Principles for Hyperspectral Data</b:Title>
    <b:Year>1997</b:Year>
    <b:Publisher>Purdue University</b:Publisher>
    <b:City>West Lafayette, IN</b:City>
    <b:RefOrder>5</b:RefOrder>
  </b:Source>
  <b:Source>
    <b:Tag>Sch</b:Tag>
    <b:SourceType>JournalArticle</b:SourceType>
    <b:Guid>{EE6A36DE-628D-4EC2-BA27-BAD3B8F2D810}</b:Guid>
    <b:Author>
      <b:Author>
        <b:NameList>
          <b:Person>
            <b:Last>Schaepman-Strub</b:Last>
            <b:First>G.</b:First>
          </b:Person>
          <b:Person>
            <b:Last>Schaepman</b:Last>
            <b:First>M.</b:First>
          </b:Person>
          <b:Person>
            <b:Last>al.</b:Last>
            <b:First>et</b:First>
          </b:Person>
        </b:NameList>
      </b:Author>
    </b:Author>
    <b:Title>Reflectance Quantities in Optical Remote Sensing - Definitions and Case Studies</b:Title>
    <b:JournalName>Remote Sensing of Environment 103</b:JournalName>
    <b:Year>2006</b:Year>
    <b:Pages>27-42</b:Pages>
    <b:RefOrder>4</b:RefOrder>
  </b:Source>
  <b:Source>
    <b:Tag>Sch08</b:Tag>
    <b:SourceType>Report</b:SourceType>
    <b:Guid>{3AB43AF3-6B31-4D40-8A22-C6F7D5C70B12}</b:Guid>
    <b:Author>
      <b:Author>
        <b:NameList>
          <b:Person>
            <b:Last>Schopfer</b:Last>
            <b:First>J.</b:First>
          </b:Person>
        </b:NameList>
      </b:Author>
    </b:Author>
    <b:Title>Spectrodirectional Ground-based Remote Sensing Using Dual-view Goniometry</b:Title>
    <b:Year>2008</b:Year>
    <b:Publisher>Remote Sensing Laboratories</b:Publisher>
    <b:City>Zurich</b:City>
    <b:RefOrder>17</b:RefOrder>
  </b:Source>
  <b:Source>
    <b:Tag>Sch07</b:Tag>
    <b:SourceType>ConferenceProceedings</b:SourceType>
    <b:Guid>{C477C91E-0339-4F94-BA39-BA786EBF8A3D}</b:Guid>
    <b:Author>
      <b:Author>
        <b:NameList>
          <b:Person>
            <b:Last>Schopfer</b:Last>
            <b:First>J.</b:First>
          </b:Person>
          <b:Person>
            <b:Last>Dangel</b:Last>
            <b:First>S.</b:First>
          </b:Person>
          <b:Person>
            <b:Last>al.</b:Last>
            <b:First>et</b:First>
          </b:Person>
        </b:NameList>
      </b:Author>
    </b:Author>
    <b:Title>Dual Field-of-View Goniometer System FIGOS</b:Title>
    <b:Year>2007</b:Year>
    <b:City>Davos, Switzerland</b:City>
    <b:ConferenceName>10th Intl. Symposium on Physical Measurements and Spectral Signatures in Remote Sensing</b:ConferenceName>
    <b:RefOrder>18</b:RefOrder>
  </b:Source>
  <b:Source>
    <b:Tag>Ast03</b:Tag>
    <b:SourceType>InternetSite</b:SourceType>
    <b:Guid>{D5B72CCA-8EF7-4E80-9F1D-C4DC98F603C1}</b:Guid>
    <b:Author>
      <b:Author>
        <b:Corporate>Astronomical Applications Department of the U.S. Naval Observatory</b:Corporate>
      </b:Author>
    </b:Author>
    <b:Title>Universal Time</b:Title>
    <b:Year>2003</b:Year>
    <b:InternetSiteTitle>Astronomical Information Center</b:InternetSiteTitle>
    <b:URL>http://aa.usno.navy.mil/faq/docs/UT.php</b:URL>
    <b:YearAccessed>2013</b:YearAccessed>
    <b:MonthAccessed>May</b:MonthAccessed>
    <b:DayAccessed>1</b:DayAccessed>
    <b:RefOrder>1</b:RefOrder>
  </b:Source>
  <b:Source>
    <b:Tag>Aus08</b:Tag>
    <b:SourceType>InternetSite</b:SourceType>
    <b:Guid>{142D973B-0853-436A-A01E-7D51F92186A4}</b:Guid>
    <b:Author>
      <b:Author>
        <b:Corporate>Australian Research Council</b:Corporate>
      </b:Author>
    </b:Author>
    <b:Title>Australian and New Zealand Standard Research Classification (ANZSRC)</b:Title>
    <b:ProductionCompany>Australia Bureau of Statistics</b:ProductionCompany>
    <b:Year>2008</b:Year>
    <b:YearAccessed>2013</b:YearAccessed>
    <b:MonthAccessed>May</b:MonthAccessed>
    <b:URL>http://www.abs.gov.au/ausstats/abs@.nsf/mf/1297.0</b:URL>
    <b:StandardNumber>1297.0</b:StandardNumber>
    <b:RefOrder>3</b:RefOrder>
  </b:Source>
</b:Sources>
</file>

<file path=customXml/itemProps1.xml><?xml version="1.0" encoding="utf-8"?>
<ds:datastoreItem xmlns:ds="http://schemas.openxmlformats.org/officeDocument/2006/customXml" ds:itemID="{4016384A-C19A-4D4F-BD2B-602B9AD791AA}">
  <ds:schemaRefs>
    <ds:schemaRef ds:uri="http://schemas.openxmlformats.org/officeDocument/2006/bibliography"/>
  </ds:schemaRefs>
</ds:datastoreItem>
</file>

<file path=customXml/itemProps2.xml><?xml version="1.0" encoding="utf-8"?>
<ds:datastoreItem xmlns:ds="http://schemas.openxmlformats.org/officeDocument/2006/customXml" ds:itemID="{3D764BBE-6738-1D47-A045-3BD080AA3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\MSOFFICE\Templates\SARA_Atx_SRS_V01.dot</Template>
  <TotalTime>3275</TotalTime>
  <Pages>14</Pages>
  <Words>3617</Words>
  <Characters>20620</Characters>
  <Application>Microsoft Macintosh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Release Notes</vt:lpstr>
    </vt:vector>
  </TitlesOfParts>
  <Company>atraxis</Company>
  <LinksUpToDate>false</LinksUpToDate>
  <CharactersWithSpaces>24189</CharactersWithSpaces>
  <SharedDoc>false</SharedDoc>
  <HLinks>
    <vt:vector size="36" baseType="variant">
      <vt:variant>
        <vt:i4>393258</vt:i4>
      </vt:variant>
      <vt:variant>
        <vt:i4>1650</vt:i4>
      </vt:variant>
      <vt:variant>
        <vt:i4>0</vt:i4>
      </vt:variant>
      <vt:variant>
        <vt:i4>5</vt:i4>
      </vt:variant>
      <vt:variant>
        <vt:lpwstr>http://www.atmos.washington.edu/gcg/MG/tepps/SPOON/photoen/cover.html</vt:lpwstr>
      </vt:variant>
      <vt:variant>
        <vt:lpwstr/>
      </vt:variant>
      <vt:variant>
        <vt:i4>1638410</vt:i4>
      </vt:variant>
      <vt:variant>
        <vt:i4>1647</vt:i4>
      </vt:variant>
      <vt:variant>
        <vt:i4>0</vt:i4>
      </vt:variant>
      <vt:variant>
        <vt:i4>5</vt:i4>
      </vt:variant>
      <vt:variant>
        <vt:lpwstr>http://aa.usno.navy.mil/faq/docs/UT.html</vt:lpwstr>
      </vt:variant>
      <vt:variant>
        <vt:lpwstr/>
      </vt:variant>
      <vt:variant>
        <vt:i4>3997720</vt:i4>
      </vt:variant>
      <vt:variant>
        <vt:i4>1294</vt:i4>
      </vt:variant>
      <vt:variant>
        <vt:i4>0</vt:i4>
      </vt:variant>
      <vt:variant>
        <vt:i4>5</vt:i4>
      </vt:variant>
      <vt:variant>
        <vt:lpwstr>http://specchio.ch/tutorial_data.php</vt:lpwstr>
      </vt:variant>
      <vt:variant>
        <vt:lpwstr/>
      </vt:variant>
      <vt:variant>
        <vt:i4>7405607</vt:i4>
      </vt:variant>
      <vt:variant>
        <vt:i4>1282</vt:i4>
      </vt:variant>
      <vt:variant>
        <vt:i4>0</vt:i4>
      </vt:variant>
      <vt:variant>
        <vt:i4>5</vt:i4>
      </vt:variant>
      <vt:variant>
        <vt:lpwstr>http://www.specchio.ch</vt:lpwstr>
      </vt:variant>
      <vt:variant>
        <vt:lpwstr/>
      </vt:variant>
      <vt:variant>
        <vt:i4>5701657</vt:i4>
      </vt:variant>
      <vt:variant>
        <vt:i4>466</vt:i4>
      </vt:variant>
      <vt:variant>
        <vt:i4>0</vt:i4>
      </vt:variant>
      <vt:variant>
        <vt:i4>5</vt:i4>
      </vt:variant>
      <vt:variant>
        <vt:lpwstr>http://www.mysql.com</vt:lpwstr>
      </vt:variant>
      <vt:variant>
        <vt:lpwstr/>
      </vt:variant>
      <vt:variant>
        <vt:i4>7405607</vt:i4>
      </vt:variant>
      <vt:variant>
        <vt:i4>463</vt:i4>
      </vt:variant>
      <vt:variant>
        <vt:i4>0</vt:i4>
      </vt:variant>
      <vt:variant>
        <vt:i4>5</vt:i4>
      </vt:variant>
      <vt:variant>
        <vt:lpwstr>http://www.specchio.ch</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dc:title>
  <dc:creator>Nicholas Sheppard</dc:creator>
  <cp:lastModifiedBy>Andy Hueni</cp:lastModifiedBy>
  <cp:revision>104</cp:revision>
  <cp:lastPrinted>2017-09-16T17:11:00Z</cp:lastPrinted>
  <dcterms:created xsi:type="dcterms:W3CDTF">2013-06-18T00:55:00Z</dcterms:created>
  <dcterms:modified xsi:type="dcterms:W3CDTF">2017-09-16T17:11:00Z</dcterms:modified>
</cp:coreProperties>
</file>